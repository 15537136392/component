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8"/>
          <w:szCs w:val="21"/>
        </w:rPr>
        <w:id w:val="-39436409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4B727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8"/>
                  <w:szCs w:val="21"/>
                </w:rPr>
                <w:alias w:val="公司"/>
                <w:id w:val="15524243"/>
                <w:placeholder>
                  <w:docPart w:val="11E1C4138F8841CFBA2C588F6BC4A5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4315C5" w:rsidRDefault="004315C5" w:rsidP="004315C5">
                    <w:pPr>
                      <w:pStyle w:val="a4"/>
                      <w:ind w:firstLine="56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中移在线服务有限公司</w:t>
                    </w:r>
                  </w:p>
                </w:tc>
              </w:sdtContent>
            </w:sdt>
          </w:tr>
          <w:tr w:rsidR="004B727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76B850D7ADE34CEDA4A913C7A311081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315C5" w:rsidRDefault="004315C5" w:rsidP="004315C5">
                    <w:pPr>
                      <w:pStyle w:val="a4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前端代码规范</w:t>
                    </w:r>
                  </w:p>
                </w:tc>
              </w:sdtContent>
            </w:sdt>
          </w:tr>
          <w:tr w:rsidR="004B727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315C5" w:rsidRDefault="004315C5" w:rsidP="004315C5">
                    <w:pPr>
                      <w:pStyle w:val="a4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第一版</w:t>
                    </w:r>
                  </w:p>
                </w:tc>
              </w:sdtContent>
            </w:sdt>
          </w:tr>
          <w:tr w:rsidR="004B72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15C5" w:rsidRDefault="004315C5" w:rsidP="004315C5">
                <w:pPr>
                  <w:pStyle w:val="a4"/>
                  <w:ind w:firstLine="440"/>
                  <w:jc w:val="center"/>
                </w:pPr>
              </w:p>
            </w:tc>
          </w:tr>
          <w:tr w:rsidR="004B727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C5" w:rsidRDefault="004315C5" w:rsidP="004315C5">
                    <w:pPr>
                      <w:pStyle w:val="a4"/>
                      <w:ind w:firstLine="442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樊</w:t>
                    </w:r>
                    <w:proofErr w:type="gramEnd"/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宇</w:t>
                    </w:r>
                  </w:p>
                </w:tc>
              </w:sdtContent>
            </w:sdt>
          </w:tr>
          <w:tr w:rsidR="004B727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7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C5" w:rsidRDefault="00EE1E72" w:rsidP="004315C5">
                    <w:pPr>
                      <w:pStyle w:val="a4"/>
                      <w:ind w:firstLine="44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2015/7/19</w:t>
                    </w:r>
                  </w:p>
                </w:tc>
              </w:sdtContent>
            </w:sdt>
          </w:tr>
        </w:tbl>
        <w:p w:rsidR="004315C5" w:rsidRDefault="004315C5" w:rsidP="004315C5">
          <w:pPr>
            <w:ind w:firstLine="560"/>
          </w:pPr>
        </w:p>
        <w:p w:rsidR="004315C5" w:rsidRDefault="004315C5" w:rsidP="004315C5">
          <w:pPr>
            <w:ind w:firstLine="560"/>
          </w:pPr>
        </w:p>
        <w:p w:rsidR="004315C5" w:rsidRDefault="004315C5" w:rsidP="004315C5">
          <w:pPr>
            <w:ind w:firstLine="560"/>
          </w:pPr>
        </w:p>
        <w:tbl>
          <w:tblPr>
            <w:tblpPr w:leftFromText="187" w:rightFromText="187" w:vertAnchor="page" w:horzAnchor="margin" w:tblpY="14821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4B7276" w:rsidTr="00384BD7">
            <w:tc>
              <w:tcPr>
                <w:tcW w:w="5000" w:type="pct"/>
              </w:tcPr>
              <w:p w:rsidR="00384BD7" w:rsidRDefault="00384BD7" w:rsidP="00384BD7">
                <w:pPr>
                  <w:pStyle w:val="a4"/>
                  <w:ind w:firstLineChars="90" w:firstLine="198"/>
                </w:pPr>
              </w:p>
            </w:tc>
          </w:tr>
        </w:tbl>
        <w:p w:rsidR="004315C5" w:rsidRDefault="004315C5" w:rsidP="004315C5">
          <w:pPr>
            <w:ind w:firstLine="440"/>
            <w:rPr>
              <w:rFonts w:asciiTheme="majorHAnsi" w:eastAsiaTheme="majorEastAsia" w:hAnsiTheme="majorHAnsi" w:cstheme="majorBidi"/>
              <w:caps/>
              <w:kern w:val="0"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aps/>
              <w:kern w:val="0"/>
              <w:sz w:val="22"/>
              <w:szCs w:val="22"/>
            </w:rPr>
            <w:br w:type="page"/>
          </w:r>
        </w:p>
      </w:sdtContent>
    </w:sdt>
    <w:p w:rsidR="000962AE" w:rsidRDefault="000962AE" w:rsidP="00806E2F">
      <w:pPr>
        <w:ind w:leftChars="-51" w:left="-141" w:firstLineChars="0" w:hanging="2"/>
        <w:jc w:val="center"/>
        <w:rPr>
          <w:rFonts w:ascii="微软雅黑" w:eastAsia="微软雅黑" w:hAnsi="微软雅黑"/>
          <w:sz w:val="32"/>
          <w:szCs w:val="32"/>
        </w:rPr>
        <w:sectPr w:rsidR="000962AE" w:rsidSect="003E36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560" w:right="1800" w:bottom="1440" w:left="1800" w:header="851" w:footer="992" w:gutter="0"/>
          <w:cols w:space="425"/>
          <w:docGrid w:type="lines" w:linePitch="381"/>
        </w:sectPr>
      </w:pPr>
    </w:p>
    <w:p w:rsidR="00490AA2" w:rsidRDefault="000962AE" w:rsidP="00806E2F">
      <w:pPr>
        <w:ind w:leftChars="-51" w:left="-141" w:firstLineChars="0" w:hanging="2"/>
        <w:jc w:val="center"/>
        <w:rPr>
          <w:noProof/>
        </w:rPr>
      </w:pPr>
      <w:r w:rsidRPr="000962AE">
        <w:rPr>
          <w:rFonts w:ascii="微软雅黑" w:eastAsia="微软雅黑" w:hAnsi="微软雅黑" w:hint="eastAsia"/>
          <w:sz w:val="32"/>
          <w:szCs w:val="32"/>
        </w:rPr>
        <w:lastRenderedPageBreak/>
        <w:t>目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0962AE">
        <w:rPr>
          <w:rFonts w:ascii="微软雅黑" w:eastAsia="微软雅黑" w:hAnsi="微软雅黑" w:hint="eastAsia"/>
          <w:sz w:val="32"/>
          <w:szCs w:val="32"/>
        </w:rPr>
        <w:t>录</w:t>
      </w:r>
      <w:r w:rsidR="0053337F">
        <w:rPr>
          <w:rFonts w:ascii="微软雅黑" w:eastAsia="微软雅黑" w:hAnsi="微软雅黑"/>
          <w:sz w:val="32"/>
          <w:szCs w:val="32"/>
        </w:rPr>
        <w:fldChar w:fldCharType="begin"/>
      </w:r>
      <w:r w:rsidRPr="000962AE">
        <w:rPr>
          <w:rFonts w:ascii="微软雅黑" w:eastAsia="微软雅黑" w:hAnsi="微软雅黑"/>
          <w:sz w:val="32"/>
          <w:szCs w:val="32"/>
        </w:rPr>
        <w:instrText xml:space="preserve"> TOC \o "1-2" \h \z \u </w:instrText>
      </w:r>
      <w:r w:rsidR="0053337F">
        <w:rPr>
          <w:rFonts w:ascii="微软雅黑" w:eastAsia="微软雅黑" w:hAnsi="微软雅黑"/>
          <w:sz w:val="32"/>
          <w:szCs w:val="32"/>
        </w:rPr>
        <w:fldChar w:fldCharType="separate"/>
      </w:r>
    </w:p>
    <w:p w:rsidR="00490AA2" w:rsidRDefault="007448E3" w:rsidP="00490AA2">
      <w:pPr>
        <w:pStyle w:val="10"/>
        <w:tabs>
          <w:tab w:val="left" w:pos="17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68" w:history="1">
        <w:r w:rsidR="00490AA2" w:rsidRPr="00987D34">
          <w:rPr>
            <w:rStyle w:val="a6"/>
            <w:noProof/>
          </w:rPr>
          <w:t>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概述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_Toc425519468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576EB9">
      <w:pPr>
        <w:pStyle w:val="10"/>
        <w:tabs>
          <w:tab w:val="left" w:pos="17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69" w:history="1">
        <w:r w:rsidR="00490AA2" w:rsidRPr="00987D34">
          <w:rPr>
            <w:rStyle w:val="a6"/>
            <w:noProof/>
          </w:rPr>
          <w:t>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通用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_Toc425519469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0" w:history="1">
        <w:r w:rsidR="00490AA2" w:rsidRPr="00987D34">
          <w:rPr>
            <w:rStyle w:val="a6"/>
            <w:noProof/>
          </w:rPr>
          <w:t>2.1.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字符编码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_Toc425519470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1" w:history="1">
        <w:r w:rsidR="00490AA2" w:rsidRPr="00987D34">
          <w:rPr>
            <w:rStyle w:val="a6"/>
            <w:noProof/>
          </w:rPr>
          <w:t>2.2.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文件的命名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_Toc425519471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2" w:history="1">
        <w:r w:rsidR="00490AA2" w:rsidRPr="00987D34">
          <w:rPr>
            <w:rStyle w:val="a6"/>
            <w:noProof/>
          </w:rPr>
          <w:t>2.3.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缩进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_Toc425519472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3" w:history="1">
        <w:r w:rsidR="00490AA2" w:rsidRPr="00987D34">
          <w:rPr>
            <w:rStyle w:val="a6"/>
            <w:noProof/>
          </w:rPr>
          <w:t>2.4.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目录结构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_Toc425519473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576EB9">
      <w:pPr>
        <w:pStyle w:val="10"/>
        <w:tabs>
          <w:tab w:val="left" w:pos="17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4" w:history="1">
        <w:r w:rsidR="00490AA2" w:rsidRPr="00987D34">
          <w:rPr>
            <w:rStyle w:val="a6"/>
            <w:noProof/>
          </w:rPr>
          <w:t>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HTML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_Toc425519474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2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5" w:history="1">
        <w:r w:rsidR="00490AA2" w:rsidRPr="00987D34">
          <w:rPr>
            <w:rStyle w:val="a6"/>
            <w:noProof/>
          </w:rPr>
          <w:t>3.1.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DOCTYPE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_Toc425519475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2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6" w:history="1">
        <w:r w:rsidR="00490AA2" w:rsidRPr="00987D34">
          <w:rPr>
            <w:rStyle w:val="a6"/>
            <w:noProof/>
          </w:rPr>
          <w:t>3.2.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标签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_Toc425519476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2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7" w:history="1">
        <w:r w:rsidR="00490AA2" w:rsidRPr="00987D34">
          <w:rPr>
            <w:rStyle w:val="a6"/>
            <w:noProof/>
          </w:rPr>
          <w:t>3.3.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标签的嵌套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_Toc425519477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3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8" w:history="1">
        <w:r w:rsidR="00490AA2" w:rsidRPr="00987D34">
          <w:rPr>
            <w:rStyle w:val="a6"/>
            <w:noProof/>
          </w:rPr>
          <w:t>3.4.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图片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_Toc425519478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3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79" w:history="1">
        <w:r w:rsidR="00490AA2" w:rsidRPr="00987D34">
          <w:rPr>
            <w:rStyle w:val="a6"/>
            <w:noProof/>
          </w:rPr>
          <w:t>3.5.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注释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_Toc425519479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3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0" w:history="1">
        <w:r w:rsidR="00490AA2" w:rsidRPr="00987D34">
          <w:rPr>
            <w:rStyle w:val="a6"/>
            <w:noProof/>
          </w:rPr>
          <w:t>3.6.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Html</w:t>
        </w:r>
        <w:r w:rsidR="00490AA2" w:rsidRPr="00987D34">
          <w:rPr>
            <w:rStyle w:val="a6"/>
            <w:rFonts w:hint="eastAsia"/>
            <w:noProof/>
          </w:rPr>
          <w:t>模板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_Toc425519480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4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576EB9">
      <w:pPr>
        <w:pStyle w:val="10"/>
        <w:tabs>
          <w:tab w:val="left" w:pos="1767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1" w:history="1">
        <w:r w:rsidR="00490AA2" w:rsidRPr="00987D34">
          <w:rPr>
            <w:rStyle w:val="a6"/>
            <w:noProof/>
          </w:rPr>
          <w:t>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CSS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_Toc425519481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4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2" w:history="1">
        <w:r w:rsidR="00490AA2" w:rsidRPr="00987D34">
          <w:rPr>
            <w:rStyle w:val="a6"/>
            <w:noProof/>
          </w:rPr>
          <w:t>4.1.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CSS Code Style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_Toc425519482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4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3" w:history="1">
        <w:r w:rsidR="00490AA2" w:rsidRPr="00987D34">
          <w:rPr>
            <w:rStyle w:val="a6"/>
            <w:noProof/>
          </w:rPr>
          <w:t>4.2.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选择器的使用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_Toc425519483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8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4" w:history="1">
        <w:r w:rsidR="00490AA2" w:rsidRPr="00987D34">
          <w:rPr>
            <w:rStyle w:val="a6"/>
            <w:noProof/>
          </w:rPr>
          <w:t>4.3.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兼容问题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_Toc425519484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8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5" w:history="1">
        <w:r w:rsidR="00490AA2" w:rsidRPr="00987D34">
          <w:rPr>
            <w:rStyle w:val="a6"/>
            <w:noProof/>
          </w:rPr>
          <w:t>4.4.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!important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_Toc425519485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8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576EB9">
      <w:pPr>
        <w:pStyle w:val="10"/>
        <w:tabs>
          <w:tab w:val="left" w:pos="1772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6" w:history="1">
        <w:r w:rsidR="00490AA2" w:rsidRPr="00987D34">
          <w:rPr>
            <w:rStyle w:val="a6"/>
            <w:noProof/>
          </w:rPr>
          <w:t>5.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JavaScript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_Toc425519486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8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7" w:history="1">
        <w:r w:rsidR="00490AA2" w:rsidRPr="00987D34">
          <w:rPr>
            <w:rStyle w:val="a6"/>
            <w:noProof/>
          </w:rPr>
          <w:t>5.1.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JavaScript Code Style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_Toc425519487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8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8" w:history="1">
        <w:r w:rsidR="00490AA2" w:rsidRPr="00987D34">
          <w:rPr>
            <w:rStyle w:val="a6"/>
            <w:noProof/>
          </w:rPr>
          <w:t>5.2.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文档注释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_Toc425519488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9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89" w:history="1">
        <w:r w:rsidR="00490AA2" w:rsidRPr="00987D34">
          <w:rPr>
            <w:rStyle w:val="a6"/>
            <w:noProof/>
          </w:rPr>
          <w:t>5.3.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JavaScript</w:t>
        </w:r>
        <w:r w:rsidR="00490AA2" w:rsidRPr="00987D34">
          <w:rPr>
            <w:rStyle w:val="a6"/>
            <w:rFonts w:hint="eastAsia"/>
            <w:noProof/>
          </w:rPr>
          <w:t>文件引用在页面中的位置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_Toc425519489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9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0" w:history="1">
        <w:r w:rsidR="00490AA2" w:rsidRPr="00987D34">
          <w:rPr>
            <w:rStyle w:val="a6"/>
            <w:noProof/>
          </w:rPr>
          <w:t>5.4.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避免在</w:t>
        </w:r>
        <w:r w:rsidR="00490AA2" w:rsidRPr="00987D34">
          <w:rPr>
            <w:rStyle w:val="a6"/>
            <w:noProof/>
          </w:rPr>
          <w:t>HTML</w:t>
        </w:r>
        <w:r w:rsidR="00490AA2" w:rsidRPr="00987D34">
          <w:rPr>
            <w:rStyle w:val="a6"/>
            <w:rFonts w:hint="eastAsia"/>
            <w:noProof/>
          </w:rPr>
          <w:t>中直接嵌入</w:t>
        </w:r>
        <w:r w:rsidR="00490AA2" w:rsidRPr="00987D34">
          <w:rPr>
            <w:rStyle w:val="a6"/>
            <w:noProof/>
          </w:rPr>
          <w:t>JavaScript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_Toc425519490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10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1" w:history="1">
        <w:r w:rsidR="00490AA2" w:rsidRPr="00987D34">
          <w:rPr>
            <w:rStyle w:val="a6"/>
            <w:noProof/>
          </w:rPr>
          <w:t>5.5.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减少全局变量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_Toc425519491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10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2" w:history="1">
        <w:r w:rsidR="00490AA2" w:rsidRPr="00987D34">
          <w:rPr>
            <w:rStyle w:val="a6"/>
            <w:noProof/>
          </w:rPr>
          <w:t>5.6.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空格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_Toc425519492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10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576EB9">
      <w:pPr>
        <w:pStyle w:val="10"/>
        <w:tabs>
          <w:tab w:val="left" w:pos="17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3" w:history="1">
        <w:r w:rsidR="00490AA2" w:rsidRPr="00987D34">
          <w:rPr>
            <w:rStyle w:val="a6"/>
            <w:noProof/>
          </w:rPr>
          <w:t>6.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附录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_Toc425519493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10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4" w:history="1">
        <w:r w:rsidR="00490AA2" w:rsidRPr="00987D34">
          <w:rPr>
            <w:rStyle w:val="a6"/>
            <w:noProof/>
          </w:rPr>
          <w:t>6.1.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废弃的</w:t>
        </w:r>
        <w:r w:rsidR="00490AA2" w:rsidRPr="00987D34">
          <w:rPr>
            <w:rStyle w:val="a6"/>
            <w:noProof/>
          </w:rPr>
          <w:t>HTML</w:t>
        </w:r>
        <w:r w:rsidR="00490AA2" w:rsidRPr="00987D34">
          <w:rPr>
            <w:rStyle w:val="a6"/>
            <w:rFonts w:hint="eastAsia"/>
            <w:noProof/>
          </w:rPr>
          <w:t>标签及属性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_Toc425519494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10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5" w:history="1">
        <w:r w:rsidR="00490AA2" w:rsidRPr="00987D34">
          <w:rPr>
            <w:rStyle w:val="a6"/>
            <w:noProof/>
          </w:rPr>
          <w:t>6.2.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HTML</w:t>
        </w:r>
        <w:r w:rsidR="00490AA2" w:rsidRPr="00987D34">
          <w:rPr>
            <w:rStyle w:val="a6"/>
            <w:rFonts w:hint="eastAsia"/>
            <w:noProof/>
          </w:rPr>
          <w:t>嵌套规则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_Toc425519495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11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6" w:history="1">
        <w:r w:rsidR="00490AA2" w:rsidRPr="00987D34">
          <w:rPr>
            <w:rStyle w:val="a6"/>
            <w:noProof/>
          </w:rPr>
          <w:t>6.3.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CSS Sprites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_Toc425519496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13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7" w:history="1">
        <w:r w:rsidR="00490AA2" w:rsidRPr="00987D34">
          <w:rPr>
            <w:rStyle w:val="a6"/>
            <w:noProof/>
          </w:rPr>
          <w:t>6.4.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CSS</w:t>
        </w:r>
        <w:r w:rsidR="00490AA2" w:rsidRPr="00987D34">
          <w:rPr>
            <w:rStyle w:val="a6"/>
            <w:rFonts w:hint="eastAsia"/>
            <w:noProof/>
          </w:rPr>
          <w:t>选择器兼容性一览表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_Toc425519497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13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8" w:history="1">
        <w:r w:rsidR="00490AA2" w:rsidRPr="00987D34">
          <w:rPr>
            <w:rStyle w:val="a6"/>
            <w:noProof/>
          </w:rPr>
          <w:t>6.5.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CSS Hack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_Toc425519498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15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499" w:history="1">
        <w:r w:rsidR="00490AA2" w:rsidRPr="00987D34">
          <w:rPr>
            <w:rStyle w:val="a6"/>
            <w:noProof/>
          </w:rPr>
          <w:t>6.6.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IE</w:t>
        </w:r>
        <w:r w:rsidR="00490AA2" w:rsidRPr="00987D34">
          <w:rPr>
            <w:rStyle w:val="a6"/>
            <w:rFonts w:hint="eastAsia"/>
            <w:noProof/>
          </w:rPr>
          <w:t>的条件注释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_Toc425519499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15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500" w:history="1">
        <w:r w:rsidR="00490AA2" w:rsidRPr="00987D34">
          <w:rPr>
            <w:rStyle w:val="a6"/>
            <w:noProof/>
          </w:rPr>
          <w:t>6.7.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noProof/>
          </w:rPr>
          <w:t>JavaScript</w:t>
        </w:r>
        <w:r w:rsidR="00490AA2" w:rsidRPr="00987D34">
          <w:rPr>
            <w:rStyle w:val="a6"/>
            <w:rFonts w:hint="eastAsia"/>
            <w:noProof/>
          </w:rPr>
          <w:t>的阻塞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_Toc425519500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15</w:t>
        </w:r>
        <w:r w:rsidR="0053337F">
          <w:rPr>
            <w:noProof/>
            <w:webHidden/>
          </w:rPr>
          <w:fldChar w:fldCharType="end"/>
        </w:r>
      </w:hyperlink>
    </w:p>
    <w:p w:rsidR="00490AA2" w:rsidRDefault="007448E3" w:rsidP="00490AA2">
      <w:pPr>
        <w:pStyle w:val="20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25519501" w:history="1">
        <w:r w:rsidR="00490AA2" w:rsidRPr="00987D34">
          <w:rPr>
            <w:rStyle w:val="a6"/>
            <w:noProof/>
          </w:rPr>
          <w:t>6.8.</w:t>
        </w:r>
        <w:r w:rsidR="00490AA2">
          <w:rPr>
            <w:rFonts w:asciiTheme="minorHAnsi" w:eastAsiaTheme="minorEastAsia" w:hAnsiTheme="minorHAnsi" w:cstheme="minorBidi"/>
            <w:noProof/>
          </w:rPr>
          <w:tab/>
        </w:r>
        <w:r w:rsidR="00490AA2" w:rsidRPr="00987D34">
          <w:rPr>
            <w:rStyle w:val="a6"/>
            <w:rFonts w:hint="eastAsia"/>
            <w:noProof/>
          </w:rPr>
          <w:t>无干扰的</w:t>
        </w:r>
        <w:r w:rsidR="00490AA2" w:rsidRPr="00987D34">
          <w:rPr>
            <w:rStyle w:val="a6"/>
            <w:noProof/>
          </w:rPr>
          <w:t>JavaScript</w:t>
        </w:r>
        <w:r w:rsidR="00490AA2">
          <w:rPr>
            <w:noProof/>
            <w:webHidden/>
          </w:rPr>
          <w:tab/>
        </w:r>
        <w:r w:rsidR="0053337F">
          <w:rPr>
            <w:noProof/>
            <w:webHidden/>
          </w:rPr>
          <w:fldChar w:fldCharType="begin"/>
        </w:r>
        <w:r w:rsidR="00490AA2">
          <w:rPr>
            <w:noProof/>
            <w:webHidden/>
          </w:rPr>
          <w:instrText xml:space="preserve"> PAGEREF _Toc425519501 \h </w:instrText>
        </w:r>
        <w:r w:rsidR="0053337F">
          <w:rPr>
            <w:noProof/>
            <w:webHidden/>
          </w:rPr>
        </w:r>
        <w:r w:rsidR="0053337F">
          <w:rPr>
            <w:noProof/>
            <w:webHidden/>
          </w:rPr>
          <w:fldChar w:fldCharType="separate"/>
        </w:r>
        <w:r w:rsidR="00490AA2">
          <w:rPr>
            <w:noProof/>
            <w:webHidden/>
          </w:rPr>
          <w:t>16</w:t>
        </w:r>
        <w:r w:rsidR="0053337F">
          <w:rPr>
            <w:noProof/>
            <w:webHidden/>
          </w:rPr>
          <w:fldChar w:fldCharType="end"/>
        </w:r>
      </w:hyperlink>
    </w:p>
    <w:p w:rsidR="00740A6C" w:rsidRDefault="0053337F" w:rsidP="005C2CCD">
      <w:pPr>
        <w:ind w:leftChars="-51" w:left="-141" w:firstLineChars="0" w:hanging="2"/>
        <w:rPr>
          <w:b/>
          <w:sz w:val="30"/>
          <w:szCs w:val="30"/>
        </w:rPr>
        <w:sectPr w:rsidR="00740A6C" w:rsidSect="00FA04A0">
          <w:footerReference w:type="firs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81"/>
        </w:sectPr>
      </w:pPr>
      <w:r>
        <w:rPr>
          <w:b/>
          <w:sz w:val="30"/>
          <w:szCs w:val="30"/>
        </w:rPr>
        <w:fldChar w:fldCharType="end"/>
      </w:r>
    </w:p>
    <w:p w:rsidR="005D26EF" w:rsidRDefault="005D26EF" w:rsidP="00806E2F">
      <w:pPr>
        <w:pStyle w:val="1"/>
        <w:ind w:leftChars="-51" w:left="-141" w:right="280" w:hanging="2"/>
      </w:pPr>
      <w:bookmarkStart w:id="0" w:name="_Toc425519468"/>
      <w:r>
        <w:rPr>
          <w:rFonts w:hint="eastAsia"/>
        </w:rPr>
        <w:lastRenderedPageBreak/>
        <w:t>概述</w:t>
      </w:r>
      <w:bookmarkEnd w:id="0"/>
    </w:p>
    <w:p w:rsidR="005D26EF" w:rsidRPr="005D26EF" w:rsidRDefault="005D26EF" w:rsidP="00F56148">
      <w:pPr>
        <w:pStyle w:val="a0"/>
        <w:ind w:firstLine="420"/>
      </w:pPr>
      <w:r w:rsidRPr="005D26EF">
        <w:rPr>
          <w:rFonts w:hint="eastAsia"/>
        </w:rPr>
        <w:t>为提高团队协作效率</w:t>
      </w:r>
      <w:r w:rsidRPr="005D26EF">
        <w:rPr>
          <w:rFonts w:hint="eastAsia"/>
        </w:rPr>
        <w:t xml:space="preserve">, </w:t>
      </w:r>
      <w:r w:rsidRPr="005D26EF">
        <w:rPr>
          <w:rFonts w:hint="eastAsia"/>
        </w:rPr>
        <w:t>便于后台人员添加功能及前端后期优化维护</w:t>
      </w:r>
      <w:r w:rsidRPr="005D26EF">
        <w:rPr>
          <w:rFonts w:hint="eastAsia"/>
        </w:rPr>
        <w:t xml:space="preserve">, </w:t>
      </w:r>
      <w:r w:rsidRPr="005D26EF">
        <w:rPr>
          <w:rFonts w:hint="eastAsia"/>
        </w:rPr>
        <w:t>输出高质量的文档</w:t>
      </w:r>
      <w:r w:rsidRPr="005D26EF">
        <w:rPr>
          <w:rFonts w:hint="eastAsia"/>
        </w:rPr>
        <w:t xml:space="preserve">, </w:t>
      </w:r>
      <w:r w:rsidRPr="005D26EF">
        <w:rPr>
          <w:rFonts w:hint="eastAsia"/>
        </w:rPr>
        <w:t>特制订此文档</w:t>
      </w:r>
      <w:r w:rsidRPr="005D26EF">
        <w:rPr>
          <w:rFonts w:hint="eastAsia"/>
        </w:rPr>
        <w:t xml:space="preserve">. </w:t>
      </w:r>
      <w:r w:rsidRPr="005D26EF">
        <w:rPr>
          <w:rFonts w:hint="eastAsia"/>
        </w:rPr>
        <w:t>本规范文档一经确认</w:t>
      </w:r>
      <w:r w:rsidRPr="005D26EF">
        <w:rPr>
          <w:rFonts w:hint="eastAsia"/>
        </w:rPr>
        <w:t xml:space="preserve">, </w:t>
      </w:r>
      <w:r w:rsidRPr="005D26EF">
        <w:rPr>
          <w:rFonts w:hint="eastAsia"/>
        </w:rPr>
        <w:t>前端开发人员必须按本文档规范进行前台页面开发</w:t>
      </w:r>
      <w:r w:rsidRPr="005D26EF">
        <w:rPr>
          <w:rFonts w:hint="eastAsia"/>
        </w:rPr>
        <w:t xml:space="preserve">. </w:t>
      </w:r>
      <w:r w:rsidRPr="005D26EF">
        <w:rPr>
          <w:rFonts w:hint="eastAsia"/>
        </w:rPr>
        <w:t>本文档如有不对或者不合适的地方请及时提出</w:t>
      </w:r>
      <w:r w:rsidRPr="005D26EF">
        <w:rPr>
          <w:rFonts w:hint="eastAsia"/>
        </w:rPr>
        <w:t xml:space="preserve">, </w:t>
      </w:r>
      <w:r w:rsidRPr="005D26EF">
        <w:rPr>
          <w:rFonts w:hint="eastAsia"/>
        </w:rPr>
        <w:t>经讨论决定后可以</w:t>
      </w:r>
      <w:proofErr w:type="gramStart"/>
      <w:r w:rsidRPr="005D26EF">
        <w:rPr>
          <w:rFonts w:hint="eastAsia"/>
        </w:rPr>
        <w:t>更改此</w:t>
      </w:r>
      <w:proofErr w:type="gramEnd"/>
      <w:r w:rsidRPr="005D26EF">
        <w:rPr>
          <w:rFonts w:hint="eastAsia"/>
        </w:rPr>
        <w:t>文档</w:t>
      </w:r>
      <w:r w:rsidR="005A6C8C">
        <w:rPr>
          <w:rFonts w:hint="eastAsia"/>
        </w:rPr>
        <w:t>。</w:t>
      </w:r>
    </w:p>
    <w:p w:rsidR="00696C1C" w:rsidRDefault="00696C1C" w:rsidP="00806E2F">
      <w:pPr>
        <w:pStyle w:val="1"/>
        <w:ind w:leftChars="-51" w:left="-141" w:right="280" w:hanging="2"/>
      </w:pPr>
      <w:bookmarkStart w:id="1" w:name="_Toc425519469"/>
      <w:r>
        <w:rPr>
          <w:rFonts w:hint="eastAsia"/>
        </w:rPr>
        <w:t>通用</w:t>
      </w:r>
      <w:bookmarkEnd w:id="1"/>
    </w:p>
    <w:p w:rsidR="00696C1C" w:rsidRDefault="00696C1C" w:rsidP="00806E2F">
      <w:pPr>
        <w:pStyle w:val="2"/>
        <w:ind w:leftChars="-51" w:left="-141" w:right="280" w:hanging="2"/>
      </w:pPr>
      <w:bookmarkStart w:id="2" w:name="_Toc425519470"/>
      <w:r>
        <w:rPr>
          <w:rFonts w:hint="eastAsia"/>
        </w:rPr>
        <w:t>字符编码</w:t>
      </w:r>
      <w:bookmarkEnd w:id="2"/>
    </w:p>
    <w:p w:rsidR="00696C1C" w:rsidRDefault="00696C1C" w:rsidP="00F56148">
      <w:pPr>
        <w:pStyle w:val="a0"/>
        <w:ind w:firstLine="420"/>
      </w:pPr>
      <w:r>
        <w:rPr>
          <w:rFonts w:hint="eastAsia"/>
        </w:rPr>
        <w:t>所有文件统一使用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 w:rsidR="001D1565">
        <w:rPr>
          <w:rFonts w:hint="eastAsia"/>
        </w:rPr>
        <w:t>请</w:t>
      </w:r>
      <w:r w:rsidR="001D1565">
        <w:t>在页面添加对应的</w:t>
      </w:r>
      <w:r w:rsidR="001D1565">
        <w:rPr>
          <w:rFonts w:hint="eastAsia"/>
        </w:rPr>
        <w:t>M</w:t>
      </w:r>
      <w:r w:rsidR="001D1565">
        <w:t>eta</w:t>
      </w:r>
      <w:r w:rsidR="001D1565">
        <w:rPr>
          <w:rFonts w:hint="eastAsia"/>
        </w:rPr>
        <w:t>标</w:t>
      </w:r>
      <w:r w:rsidR="001D1565">
        <w:t>签</w:t>
      </w:r>
      <w:r w:rsidR="001D1565">
        <w:rPr>
          <w:rFonts w:hint="eastAsia"/>
        </w:rPr>
        <w:t>，</w:t>
      </w:r>
      <w:r w:rsidR="001D1565" w:rsidRPr="001D1565">
        <w:t>&lt;meta charset='utf-8' /&gt;</w:t>
      </w:r>
      <w:r w:rsidR="001D1565">
        <w:rPr>
          <w:rFonts w:hint="eastAsia"/>
        </w:rPr>
        <w:t>。</w:t>
      </w:r>
    </w:p>
    <w:p w:rsidR="007F5A13" w:rsidRDefault="007F5A13" w:rsidP="00806E2F">
      <w:pPr>
        <w:pStyle w:val="2"/>
        <w:ind w:leftChars="-51" w:left="-141" w:right="280" w:hanging="2"/>
      </w:pPr>
      <w:bookmarkStart w:id="3" w:name="_Toc425519471"/>
      <w:r>
        <w:rPr>
          <w:rFonts w:hint="eastAsia"/>
        </w:rPr>
        <w:t>文件的命名</w:t>
      </w:r>
      <w:bookmarkEnd w:id="3"/>
    </w:p>
    <w:p w:rsidR="007F5A13" w:rsidRPr="00C13A4C" w:rsidRDefault="00CA098D" w:rsidP="00F56148">
      <w:pPr>
        <w:pStyle w:val="a0"/>
        <w:ind w:firstLine="420"/>
      </w:pPr>
      <w:r w:rsidRPr="00C13A4C">
        <w:rPr>
          <w:rFonts w:hint="eastAsia"/>
        </w:rPr>
        <w:t>文件名称统一用小写的英文字母、数字和下划线“</w:t>
      </w:r>
      <w:r w:rsidRPr="00C13A4C">
        <w:rPr>
          <w:rFonts w:hint="eastAsia"/>
        </w:rPr>
        <w:t>_</w:t>
      </w:r>
      <w:r w:rsidRPr="00C13A4C">
        <w:rPr>
          <w:rFonts w:hint="eastAsia"/>
        </w:rPr>
        <w:t>”的组合，</w:t>
      </w:r>
      <w:r w:rsidR="00A03912" w:rsidRPr="00C13A4C">
        <w:rPr>
          <w:rFonts w:hint="eastAsia"/>
        </w:rPr>
        <w:t>多个单词以下划线</w:t>
      </w:r>
      <w:r w:rsidR="00EF5D1E" w:rsidRPr="00C13A4C">
        <w:rPr>
          <w:rFonts w:hint="eastAsia"/>
        </w:rPr>
        <w:t>分开，</w:t>
      </w:r>
      <w:r w:rsidRPr="00C13A4C">
        <w:rPr>
          <w:rFonts w:hint="eastAsia"/>
        </w:rPr>
        <w:t>其中不得包含汉字、空格和特殊字符；</w:t>
      </w:r>
    </w:p>
    <w:p w:rsidR="00981FB2" w:rsidRDefault="002B6253" w:rsidP="00981FB2">
      <w:pPr>
        <w:pStyle w:val="2"/>
        <w:ind w:leftChars="-51" w:left="-141" w:right="280" w:hanging="2"/>
      </w:pPr>
      <w:bookmarkStart w:id="4" w:name="_Toc425519473"/>
      <w:r>
        <w:rPr>
          <w:rFonts w:hint="eastAsia"/>
        </w:rPr>
        <w:t>目录结构</w:t>
      </w:r>
      <w:bookmarkEnd w:id="4"/>
    </w:p>
    <w:p w:rsidR="00981FB2" w:rsidRDefault="00981FB2" w:rsidP="00981FB2">
      <w:pPr>
        <w:pStyle w:val="a0"/>
        <w:ind w:firstLine="420"/>
        <w:rPr>
          <w:rFonts w:hint="eastAsia"/>
        </w:rPr>
      </w:pPr>
      <w:r>
        <w:rPr>
          <w:rFonts w:hint="eastAsia"/>
        </w:rPr>
        <w:t>前端根目录</w:t>
      </w:r>
      <w:r w:rsidR="00E71586">
        <w:rPr>
          <w:rFonts w:hint="eastAsia"/>
        </w:rPr>
        <w:t>为</w:t>
      </w:r>
      <w:proofErr w:type="spellStart"/>
      <w:r>
        <w:rPr>
          <w:rFonts w:hint="eastAsia"/>
        </w:rPr>
        <w:t>webAPP</w:t>
      </w:r>
      <w:proofErr w:type="spellEnd"/>
      <w:r w:rsidR="00205B83">
        <w:rPr>
          <w:rFonts w:hint="eastAsia"/>
        </w:rPr>
        <w:t>，以下是目录结构及介绍</w:t>
      </w:r>
      <w:r w:rsidR="00BE11F9">
        <w:rPr>
          <w:rFonts w:hint="eastAsia"/>
        </w:rPr>
        <w:t>：</w:t>
      </w:r>
    </w:p>
    <w:p w:rsidR="001C2335" w:rsidRPr="00D63920" w:rsidRDefault="001C2335" w:rsidP="00981FB2">
      <w:pPr>
        <w:pStyle w:val="a0"/>
        <w:ind w:firstLine="420"/>
      </w:pPr>
      <w:bookmarkStart w:id="5" w:name="OLE_LINK3"/>
      <w:bookmarkStart w:id="6" w:name="OLE_LINK4"/>
      <w:r>
        <w:rPr>
          <w:rFonts w:hint="eastAsia"/>
        </w:rPr>
        <w:t>asset:</w:t>
      </w:r>
      <w:r>
        <w:rPr>
          <w:rFonts w:hint="eastAsia"/>
        </w:rPr>
        <w:t>静态资源目录</w:t>
      </w:r>
      <w:r w:rsidR="000A7E93">
        <w:rPr>
          <w:rFonts w:hint="eastAsia"/>
        </w:rPr>
        <w:t>,</w:t>
      </w:r>
      <w:r w:rsidR="000A7E93">
        <w:rPr>
          <w:rFonts w:hint="eastAsia"/>
        </w:rPr>
        <w:t>包括</w:t>
      </w:r>
      <w:proofErr w:type="spellStart"/>
      <w:r w:rsidR="000A7E93">
        <w:rPr>
          <w:rFonts w:hint="eastAsia"/>
        </w:rPr>
        <w:t>lib,css,data,js</w:t>
      </w:r>
      <w:proofErr w:type="spellEnd"/>
    </w:p>
    <w:bookmarkEnd w:id="5"/>
    <w:bookmarkEnd w:id="6"/>
    <w:p w:rsidR="007F4E7C" w:rsidRPr="00C36F28" w:rsidRDefault="00B54073" w:rsidP="00A33F14">
      <w:pPr>
        <w:pStyle w:val="a0"/>
        <w:tabs>
          <w:tab w:val="left" w:pos="5190"/>
        </w:tabs>
        <w:ind w:firstLine="420"/>
      </w:pPr>
      <w:r>
        <w:t>C</w:t>
      </w:r>
      <w:r w:rsidR="00E77978">
        <w:rPr>
          <w:rFonts w:hint="eastAsia"/>
        </w:rPr>
        <w:t>om</w:t>
      </w:r>
      <w:r w:rsidR="00E77978" w:rsidRPr="00C36F28">
        <w:rPr>
          <w:rFonts w:hint="eastAsia"/>
        </w:rPr>
        <w:t>mon</w:t>
      </w:r>
      <w:r w:rsidRPr="00C36F28">
        <w:rPr>
          <w:rFonts w:hint="eastAsia"/>
        </w:rPr>
        <w:t>：</w:t>
      </w:r>
      <w:proofErr w:type="spellStart"/>
      <w:r w:rsidRPr="00C36F28">
        <w:rPr>
          <w:rFonts w:hint="eastAsia"/>
        </w:rPr>
        <w:t>js</w:t>
      </w:r>
      <w:proofErr w:type="spellEnd"/>
      <w:r w:rsidRPr="00C36F28">
        <w:rPr>
          <w:rFonts w:hint="eastAsia"/>
        </w:rPr>
        <w:t>文件</w:t>
      </w:r>
      <w:r w:rsidR="00445502" w:rsidRPr="00C36F28">
        <w:rPr>
          <w:rFonts w:hint="eastAsia"/>
        </w:rPr>
        <w:t>；</w:t>
      </w:r>
      <w:r w:rsidR="00A33F14" w:rsidRPr="00C36F28">
        <w:t xml:space="preserve"> </w:t>
      </w:r>
    </w:p>
    <w:p w:rsidR="007F4E7C" w:rsidRPr="00C36F28" w:rsidRDefault="007F4E7C" w:rsidP="00C36F28">
      <w:pPr>
        <w:pStyle w:val="a0"/>
        <w:ind w:firstLine="420"/>
      </w:pPr>
      <w:proofErr w:type="spellStart"/>
      <w:r w:rsidRPr="00C36F28">
        <w:rPr>
          <w:rFonts w:hint="eastAsia"/>
        </w:rPr>
        <w:t>dest</w:t>
      </w:r>
      <w:proofErr w:type="spellEnd"/>
      <w:r w:rsidR="000B7B18" w:rsidRPr="00C36F28">
        <w:rPr>
          <w:rFonts w:hint="eastAsia"/>
        </w:rPr>
        <w:t>：编译</w:t>
      </w:r>
      <w:r w:rsidRPr="00C36F28">
        <w:rPr>
          <w:rFonts w:hint="eastAsia"/>
        </w:rPr>
        <w:t>后的生产环境代码；</w:t>
      </w:r>
    </w:p>
    <w:p w:rsidR="007F4E7C" w:rsidRPr="00C36F28" w:rsidRDefault="007F4E7C" w:rsidP="00A33F14">
      <w:pPr>
        <w:pStyle w:val="a0"/>
        <w:ind w:firstLine="420"/>
      </w:pPr>
      <w:proofErr w:type="spellStart"/>
      <w:r w:rsidRPr="00C36F28">
        <w:rPr>
          <w:rFonts w:hint="eastAsia"/>
        </w:rPr>
        <w:t>HTMLTemplates</w:t>
      </w:r>
      <w:proofErr w:type="spellEnd"/>
      <w:r w:rsidRPr="00C36F28">
        <w:rPr>
          <w:rFonts w:hint="eastAsia"/>
        </w:rPr>
        <w:t>：</w:t>
      </w:r>
      <w:r w:rsidR="00576EB9">
        <w:rPr>
          <w:rFonts w:hint="eastAsia"/>
        </w:rPr>
        <w:t>HTML</w:t>
      </w:r>
      <w:r w:rsidRPr="00C36F28">
        <w:rPr>
          <w:rFonts w:hint="eastAsia"/>
        </w:rPr>
        <w:t>静态页面；</w:t>
      </w:r>
      <w:r w:rsidR="00A33F14" w:rsidRPr="00C36F28">
        <w:t xml:space="preserve"> </w:t>
      </w:r>
    </w:p>
    <w:p w:rsidR="007F4E7C" w:rsidRPr="00C36F28" w:rsidRDefault="007F4E7C" w:rsidP="00C36F28">
      <w:pPr>
        <w:pStyle w:val="a0"/>
        <w:ind w:firstLine="420"/>
      </w:pPr>
      <w:r w:rsidRPr="00C36F28">
        <w:rPr>
          <w:rFonts w:hint="eastAsia"/>
        </w:rPr>
        <w:t>module</w:t>
      </w:r>
      <w:r w:rsidRPr="00C36F28">
        <w:rPr>
          <w:rFonts w:hint="eastAsia"/>
        </w:rPr>
        <w:t>：</w:t>
      </w:r>
      <w:r w:rsidR="00011E43">
        <w:rPr>
          <w:rFonts w:hint="eastAsia"/>
        </w:rPr>
        <w:t>功能模</w:t>
      </w:r>
      <w:r w:rsidR="00011E43">
        <w:t>块</w:t>
      </w:r>
      <w:r w:rsidRPr="00C36F28">
        <w:rPr>
          <w:rFonts w:hint="eastAsia"/>
        </w:rPr>
        <w:t>文件目录（按业务模块分类）；</w:t>
      </w:r>
    </w:p>
    <w:p w:rsidR="007F4E7C" w:rsidRPr="007F4E7C" w:rsidRDefault="007F4E7C" w:rsidP="00C36F28">
      <w:pPr>
        <w:pStyle w:val="a0"/>
        <w:ind w:firstLine="420"/>
      </w:pPr>
      <w:proofErr w:type="spellStart"/>
      <w:r w:rsidRPr="00C36F28">
        <w:rPr>
          <w:rFonts w:hint="eastAsia"/>
        </w:rPr>
        <w:t>tpl</w:t>
      </w:r>
      <w:proofErr w:type="spellEnd"/>
      <w:r w:rsidRPr="00C36F28">
        <w:rPr>
          <w:rFonts w:hint="eastAsia"/>
        </w:rPr>
        <w:t>：模板目录，如：页</w:t>
      </w:r>
      <w:r w:rsidRPr="007F4E7C">
        <w:rPr>
          <w:rFonts w:hint="eastAsia"/>
        </w:rPr>
        <w:t>面头部，左侧菜单等。</w:t>
      </w:r>
    </w:p>
    <w:p w:rsidR="00A317D6" w:rsidRPr="00D8559E" w:rsidRDefault="007C2F50" w:rsidP="007C2F50">
      <w:pPr>
        <w:pStyle w:val="a0"/>
        <w:tabs>
          <w:tab w:val="left" w:pos="1980"/>
        </w:tabs>
        <w:ind w:firstLine="420"/>
        <w:rPr>
          <w:ins w:id="7" w:author="张秉哲" w:date="2015-07-31T16:09:00Z"/>
        </w:rPr>
      </w:pPr>
      <w:bookmarkStart w:id="8" w:name="_GoBack"/>
      <w:r>
        <w:rPr>
          <w:noProof/>
        </w:rPr>
        <w:drawing>
          <wp:inline distT="0" distB="0" distL="0" distR="0">
            <wp:extent cx="1666875" cy="1728232"/>
            <wp:effectExtent l="0" t="0" r="0" b="5715"/>
            <wp:docPr id="4" name="图片 4" descr="D:\AppServ\www\component_85\css\imag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Serv\www\component_85\css\image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 w:rsidR="005E458C">
        <w:tab/>
      </w:r>
      <w:r w:rsidR="005E458C">
        <w:tab/>
      </w:r>
      <w:r w:rsidR="005E458C">
        <w:tab/>
      </w:r>
      <w:r w:rsidR="005E458C">
        <w:tab/>
      </w:r>
    </w:p>
    <w:p w:rsidR="00594DE0" w:rsidRDefault="0025015B" w:rsidP="00806E2F">
      <w:pPr>
        <w:pStyle w:val="1"/>
        <w:ind w:leftChars="-51" w:left="-141" w:hanging="2"/>
      </w:pPr>
      <w:bookmarkStart w:id="9" w:name="_Toc425519474"/>
      <w:r>
        <w:rPr>
          <w:rFonts w:hint="eastAsia"/>
        </w:rPr>
        <w:lastRenderedPageBreak/>
        <w:t>HTML</w:t>
      </w:r>
      <w:bookmarkEnd w:id="9"/>
    </w:p>
    <w:p w:rsidR="00594DE0" w:rsidRDefault="0025015B" w:rsidP="00806E2F">
      <w:pPr>
        <w:pStyle w:val="2"/>
        <w:ind w:leftChars="-51" w:left="-141" w:right="280" w:hanging="2"/>
      </w:pPr>
      <w:bookmarkStart w:id="10" w:name="_Toc425519475"/>
      <w:r>
        <w:rPr>
          <w:rFonts w:hint="eastAsia"/>
        </w:rPr>
        <w:t>DOCTYPE</w:t>
      </w:r>
      <w:bookmarkEnd w:id="10"/>
    </w:p>
    <w:p w:rsidR="001E341B" w:rsidRDefault="00D0280E" w:rsidP="00F56148">
      <w:pPr>
        <w:pStyle w:val="a0"/>
        <w:ind w:firstLine="420"/>
      </w:pPr>
      <w:r>
        <w:rPr>
          <w:rFonts w:hint="eastAsia"/>
        </w:rPr>
        <w:t>HTML</w:t>
      </w:r>
      <w:r>
        <w:rPr>
          <w:rFonts w:hint="eastAsia"/>
        </w:rPr>
        <w:t>页面页首必须填写</w:t>
      </w:r>
      <w:r>
        <w:rPr>
          <w:rFonts w:hint="eastAsia"/>
        </w:rPr>
        <w:t>DOCTYPE</w:t>
      </w:r>
      <w:r>
        <w:rPr>
          <w:rFonts w:hint="eastAsia"/>
        </w:rPr>
        <w:t>。</w:t>
      </w:r>
      <w:r w:rsidR="00D86D70">
        <w:rPr>
          <w:rFonts w:ascii="Helvetica" w:hAnsi="Helvetica"/>
          <w:color w:val="333333"/>
          <w:shd w:val="clear" w:color="auto" w:fill="FFFFFF"/>
        </w:rPr>
        <w:t>页面文档类型统一使用</w:t>
      </w:r>
      <w:r w:rsidR="00D86D70">
        <w:rPr>
          <w:rFonts w:ascii="Helvetica" w:hAnsi="Helvetica"/>
          <w:color w:val="333333"/>
          <w:shd w:val="clear" w:color="auto" w:fill="FFFFFF"/>
        </w:rPr>
        <w:t xml:space="preserve">HTML5 DOCTYPE. </w:t>
      </w:r>
      <w:r w:rsidR="00D86D70">
        <w:rPr>
          <w:rFonts w:ascii="Helvetica" w:hAnsi="Helvetica"/>
          <w:color w:val="333333"/>
          <w:shd w:val="clear" w:color="auto" w:fill="FFFFFF"/>
        </w:rPr>
        <w:t>代码如下</w:t>
      </w:r>
      <w:r w:rsidR="00277C0D">
        <w:rPr>
          <w:rFonts w:hint="eastAsia"/>
        </w:rPr>
        <w:t>：</w:t>
      </w:r>
    </w:p>
    <w:p w:rsidR="00B5457E" w:rsidRDefault="00B5457E" w:rsidP="00B5457E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cp"/>
          <w:rFonts w:ascii="Consolas" w:hAnsi="Consolas" w:cs="Consolas"/>
          <w:color w:val="009999"/>
          <w:sz w:val="20"/>
          <w:szCs w:val="20"/>
        </w:rPr>
        <w:t>&lt;!</w:t>
      </w:r>
      <w:proofErr w:type="spellStart"/>
      <w:r>
        <w:rPr>
          <w:rStyle w:val="cp"/>
          <w:rFonts w:ascii="Consolas" w:hAnsi="Consolas" w:cs="Consolas"/>
          <w:color w:val="009999"/>
          <w:sz w:val="20"/>
          <w:szCs w:val="20"/>
        </w:rPr>
        <w:t>doctype</w:t>
      </w:r>
      <w:proofErr w:type="spellEnd"/>
      <w:proofErr w:type="gramEnd"/>
      <w:r>
        <w:rPr>
          <w:rStyle w:val="cp"/>
          <w:rFonts w:ascii="Consolas" w:hAnsi="Consolas" w:cs="Consolas"/>
          <w:color w:val="009999"/>
          <w:sz w:val="20"/>
          <w:szCs w:val="20"/>
        </w:rPr>
        <w:t xml:space="preserve"> html&gt;</w:t>
      </w:r>
      <w:r w:rsidR="005E458C">
        <w:rPr>
          <w:rStyle w:val="cp"/>
          <w:rFonts w:ascii="Consolas" w:hAnsi="Consolas" w:cs="Consolas"/>
          <w:color w:val="009999"/>
          <w:sz w:val="20"/>
          <w:szCs w:val="20"/>
        </w:rPr>
        <w:br/>
      </w:r>
    </w:p>
    <w:p w:rsidR="005E458C" w:rsidRDefault="005E458C" w:rsidP="005E458C">
      <w:pPr>
        <w:pStyle w:val="2"/>
        <w:ind w:leftChars="-51" w:left="-141" w:right="280" w:hanging="2"/>
      </w:pPr>
      <w:r>
        <w:rPr>
          <w:rFonts w:hint="eastAsia"/>
        </w:rPr>
        <w:t>Meta</w:t>
      </w:r>
    </w:p>
    <w:p w:rsidR="005E458C" w:rsidRDefault="005E458C" w:rsidP="005E458C">
      <w:pPr>
        <w:pStyle w:val="a0"/>
        <w:ind w:firstLine="420"/>
      </w:pPr>
      <w:r>
        <w:rPr>
          <w:rFonts w:hint="eastAsia"/>
        </w:rPr>
        <w:t>html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请</w:t>
      </w:r>
      <w:r>
        <w:t>确保</w:t>
      </w:r>
      <w:proofErr w:type="gramEnd"/>
      <w:r>
        <w:t>必须含</w:t>
      </w:r>
      <w:r>
        <w:rPr>
          <w:rFonts w:hint="eastAsia"/>
        </w:rPr>
        <w:t>有</w:t>
      </w:r>
      <w:r>
        <w:t>以下三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t>。</w:t>
      </w:r>
    </w:p>
    <w:p w:rsidR="005E458C" w:rsidRPr="005E458C" w:rsidRDefault="005E458C" w:rsidP="005E458C">
      <w:pPr>
        <w:pStyle w:val="a0"/>
        <w:ind w:firstLine="420"/>
      </w:pPr>
      <w:r w:rsidRPr="005E458C">
        <w:t>&lt;</w:t>
      </w:r>
      <w:proofErr w:type="gramStart"/>
      <w:r w:rsidRPr="005E458C">
        <w:t>meta</w:t>
      </w:r>
      <w:proofErr w:type="gramEnd"/>
      <w:r w:rsidRPr="005E458C">
        <w:t xml:space="preserve"> http-</w:t>
      </w:r>
      <w:proofErr w:type="spellStart"/>
      <w:r w:rsidRPr="005E458C">
        <w:t>equiv</w:t>
      </w:r>
      <w:proofErr w:type="spellEnd"/>
      <w:r w:rsidRPr="005E458C">
        <w:t>="Content-Type" content="text/html; charset=UTF-8" /&gt;</w:t>
      </w:r>
    </w:p>
    <w:p w:rsidR="005E458C" w:rsidRDefault="005E458C" w:rsidP="005E458C">
      <w:pPr>
        <w:pStyle w:val="a0"/>
        <w:ind w:firstLine="420"/>
      </w:pPr>
      <w:r w:rsidRPr="005E458C">
        <w:rPr>
          <w:rFonts w:hint="eastAsia"/>
        </w:rPr>
        <w:t>&lt;meta name="renderer" content="</w:t>
      </w:r>
      <w:proofErr w:type="spellStart"/>
      <w:r w:rsidRPr="005E458C">
        <w:rPr>
          <w:rFonts w:hint="eastAsia"/>
        </w:rPr>
        <w:t>webkit</w:t>
      </w:r>
      <w:proofErr w:type="spellEnd"/>
      <w:r w:rsidRPr="005E458C">
        <w:rPr>
          <w:rFonts w:hint="eastAsia"/>
        </w:rPr>
        <w:t>"&gt;//</w:t>
      </w:r>
      <w:r w:rsidRPr="005E458C">
        <w:rPr>
          <w:rFonts w:hint="eastAsia"/>
        </w:rPr>
        <w:t>默认</w:t>
      </w:r>
      <w:proofErr w:type="spellStart"/>
      <w:r w:rsidRPr="005E458C">
        <w:rPr>
          <w:rFonts w:hint="eastAsia"/>
        </w:rPr>
        <w:t>webkit</w:t>
      </w:r>
      <w:proofErr w:type="spellEnd"/>
      <w:r w:rsidRPr="005E458C">
        <w:rPr>
          <w:rFonts w:hint="eastAsia"/>
        </w:rPr>
        <w:t>内核</w:t>
      </w:r>
    </w:p>
    <w:p w:rsidR="005E458C" w:rsidRPr="005E458C" w:rsidRDefault="005E458C" w:rsidP="005E458C">
      <w:pPr>
        <w:pStyle w:val="a0"/>
        <w:ind w:firstLine="420"/>
      </w:pPr>
      <w:r w:rsidRPr="005E458C">
        <w:t>&lt;meta http-</w:t>
      </w:r>
      <w:proofErr w:type="spellStart"/>
      <w:r w:rsidRPr="005E458C">
        <w:t>equiv</w:t>
      </w:r>
      <w:proofErr w:type="spellEnd"/>
      <w:r w:rsidRPr="005E458C">
        <w:t>="X-UA-Compatible" content="IE=</w:t>
      </w:r>
      <w:proofErr w:type="spellStart"/>
      <w:r w:rsidRPr="005E458C">
        <w:t>edge,chrome</w:t>
      </w:r>
      <w:proofErr w:type="spellEnd"/>
      <w:r w:rsidRPr="005E458C">
        <w:t>=1" /&gt;</w:t>
      </w:r>
      <w:r w:rsidRPr="005E458C">
        <w:rPr>
          <w:rFonts w:hint="eastAsia"/>
        </w:rPr>
        <w:t>//</w:t>
      </w:r>
      <w:r w:rsidRPr="005E458C">
        <w:rPr>
          <w:rFonts w:hint="eastAsia"/>
        </w:rPr>
        <w:t>如果</w:t>
      </w:r>
      <w:r w:rsidRPr="005E458C">
        <w:t>是</w:t>
      </w:r>
      <w:r w:rsidRPr="005E458C">
        <w:rPr>
          <w:rFonts w:hint="eastAsia"/>
        </w:rPr>
        <w:t>IE</w:t>
      </w:r>
      <w:r w:rsidRPr="005E458C">
        <w:rPr>
          <w:rFonts w:hint="eastAsia"/>
        </w:rPr>
        <w:t>使用</w:t>
      </w:r>
      <w:r w:rsidRPr="005E458C">
        <w:t>最新</w:t>
      </w:r>
      <w:r w:rsidRPr="005E458C">
        <w:rPr>
          <w:rFonts w:hint="eastAsia"/>
        </w:rPr>
        <w:t>的</w:t>
      </w:r>
      <w:r w:rsidRPr="005E458C">
        <w:t>引擎渲染页面</w:t>
      </w:r>
    </w:p>
    <w:p w:rsidR="005E458C" w:rsidRPr="005E458C" w:rsidRDefault="005E458C" w:rsidP="005E458C">
      <w:pPr>
        <w:pStyle w:val="a0"/>
        <w:ind w:firstLine="420"/>
      </w:pPr>
      <w:r w:rsidRPr="005E458C">
        <w:rPr>
          <w:rFonts w:hint="eastAsia"/>
        </w:rPr>
        <w:t>可</w:t>
      </w:r>
      <w:r w:rsidRPr="005E458C">
        <w:t>以酌情添加以下</w:t>
      </w:r>
      <w:r w:rsidRPr="005E458C">
        <w:rPr>
          <w:rFonts w:hint="eastAsia"/>
        </w:rPr>
        <w:t>Meta</w:t>
      </w:r>
      <w:r w:rsidRPr="005E458C">
        <w:rPr>
          <w:rFonts w:hint="eastAsia"/>
        </w:rPr>
        <w:t>标签</w:t>
      </w:r>
      <w:r w:rsidRPr="005E458C">
        <w:t>：</w:t>
      </w:r>
    </w:p>
    <w:p w:rsidR="005E458C" w:rsidRPr="005E458C" w:rsidRDefault="005E458C" w:rsidP="005E458C">
      <w:pPr>
        <w:pStyle w:val="a0"/>
        <w:ind w:firstLine="420"/>
      </w:pPr>
      <w:r w:rsidRPr="005E458C">
        <w:t>&lt;meta name="robots" content="</w:t>
      </w:r>
      <w:proofErr w:type="spellStart"/>
      <w:r w:rsidRPr="005E458C">
        <w:rPr>
          <w:rFonts w:hint="eastAsia"/>
        </w:rPr>
        <w:t>no</w:t>
      </w:r>
      <w:r w:rsidRPr="005E458C">
        <w:t>index,nofollow</w:t>
      </w:r>
      <w:proofErr w:type="spellEnd"/>
      <w:r w:rsidRPr="005E458C">
        <w:t>" /&gt;//</w:t>
      </w:r>
      <w:r w:rsidRPr="005E458C">
        <w:rPr>
          <w:rFonts w:hint="eastAsia"/>
        </w:rPr>
        <w:t>禁止</w:t>
      </w:r>
      <w:r w:rsidRPr="005E458C">
        <w:t>机器人检索</w:t>
      </w:r>
    </w:p>
    <w:p w:rsidR="005E458C" w:rsidRPr="005E458C" w:rsidRDefault="005E458C" w:rsidP="00F93622">
      <w:pPr>
        <w:pStyle w:val="a0"/>
        <w:ind w:firstLine="420"/>
      </w:pPr>
      <w:r w:rsidRPr="005E458C">
        <w:t>&lt;meta name="keywords" content="</w:t>
      </w:r>
      <w:r w:rsidRPr="005E458C">
        <w:rPr>
          <w:rFonts w:hint="eastAsia"/>
        </w:rPr>
        <w:t>关键字</w:t>
      </w:r>
      <w:r w:rsidRPr="005E458C">
        <w:rPr>
          <w:rFonts w:hint="eastAsia"/>
        </w:rPr>
        <w:t>1</w:t>
      </w:r>
      <w:r w:rsidRPr="005E458C">
        <w:t>,</w:t>
      </w:r>
      <w:r w:rsidRPr="005E458C">
        <w:rPr>
          <w:rFonts w:hint="eastAsia"/>
        </w:rPr>
        <w:t xml:space="preserve"> </w:t>
      </w:r>
      <w:r w:rsidRPr="005E458C">
        <w:rPr>
          <w:rFonts w:hint="eastAsia"/>
        </w:rPr>
        <w:t>关键字</w:t>
      </w:r>
      <w:r w:rsidR="00F93622">
        <w:t>2" /&gt;</w:t>
      </w:r>
    </w:p>
    <w:p w:rsidR="005E458C" w:rsidRPr="005E458C" w:rsidRDefault="005E458C" w:rsidP="00F56148">
      <w:pPr>
        <w:pStyle w:val="a0"/>
        <w:ind w:firstLine="420"/>
      </w:pPr>
    </w:p>
    <w:p w:rsidR="00FC3B23" w:rsidRDefault="00FC3B23" w:rsidP="00806E2F">
      <w:pPr>
        <w:pStyle w:val="2"/>
        <w:ind w:leftChars="-51" w:left="-141" w:right="280" w:hanging="2"/>
      </w:pPr>
      <w:bookmarkStart w:id="11" w:name="_Toc425519476"/>
      <w:r>
        <w:rPr>
          <w:rFonts w:hint="eastAsia"/>
        </w:rPr>
        <w:t>标签</w:t>
      </w:r>
      <w:bookmarkEnd w:id="11"/>
    </w:p>
    <w:p w:rsidR="00FC3B23" w:rsidRDefault="00FC3B23" w:rsidP="00B860CC">
      <w:pPr>
        <w:pStyle w:val="a0"/>
        <w:ind w:firstLine="420"/>
      </w:pPr>
      <w:r>
        <w:rPr>
          <w:rFonts w:hint="eastAsia"/>
        </w:rPr>
        <w:t>按照</w:t>
      </w:r>
      <w:r>
        <w:rPr>
          <w:rFonts w:hint="eastAsia"/>
        </w:rPr>
        <w:t>HTML</w:t>
      </w:r>
      <w:r>
        <w:rPr>
          <w:rFonts w:hint="eastAsia"/>
        </w:rPr>
        <w:t>规范，所有标签名及属性名必须全小写，属性值以双引号包裹</w:t>
      </w:r>
      <w:r w:rsidR="00D0280E">
        <w:rPr>
          <w:rFonts w:hint="eastAsia"/>
        </w:rPr>
        <w:t>，属性的等号两边禁止添加空格</w:t>
      </w:r>
      <w:r w:rsidR="00DE0F52">
        <w:rPr>
          <w:rFonts w:hint="eastAsia"/>
        </w:rPr>
        <w:t>,</w:t>
      </w:r>
      <w:r w:rsidR="00DE0F52">
        <w:rPr>
          <w:rFonts w:hint="eastAsia"/>
        </w:rPr>
        <w:t>要使用语义化标签，</w:t>
      </w:r>
      <w:r>
        <w:rPr>
          <w:rFonts w:hint="eastAsia"/>
        </w:rPr>
        <w:t>所有标签必须闭合。例如：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”必须写作“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 w:rsidR="00074D45">
        <w:rPr>
          <w:rFonts w:hint="eastAsia"/>
        </w:rPr>
        <w:t>”。非替换元素禁止</w:t>
      </w:r>
      <w:r>
        <w:rPr>
          <w:rFonts w:hint="eastAsia"/>
        </w:rPr>
        <w:t>直接结束，例如：</w:t>
      </w:r>
      <w:r>
        <w:rPr>
          <w:rFonts w:hint="eastAsia"/>
        </w:rPr>
        <w:t>&lt;div&gt;&lt;/div&gt;</w:t>
      </w:r>
      <w:r w:rsidR="00074D45">
        <w:rPr>
          <w:rFonts w:hint="eastAsia"/>
        </w:rPr>
        <w:t>禁止</w:t>
      </w:r>
      <w:r>
        <w:rPr>
          <w:rFonts w:hint="eastAsia"/>
        </w:rPr>
        <w:t>写成</w:t>
      </w:r>
      <w:r>
        <w:rPr>
          <w:rFonts w:hint="eastAsia"/>
        </w:rPr>
        <w:t>&lt;div /&gt;</w:t>
      </w:r>
      <w:r>
        <w:rPr>
          <w:rFonts w:hint="eastAsia"/>
        </w:rPr>
        <w:t>。</w:t>
      </w:r>
    </w:p>
    <w:p w:rsidR="00F72BDD" w:rsidRDefault="00F72BDD" w:rsidP="00B860CC">
      <w:pPr>
        <w:pStyle w:val="a0"/>
        <w:ind w:firstLine="420"/>
      </w:pPr>
    </w:p>
    <w:p w:rsidR="00F72BDD" w:rsidRPr="00F72BDD" w:rsidRDefault="00F72BDD" w:rsidP="00F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0099FF"/>
          <w:kern w:val="0"/>
          <w:sz w:val="20"/>
          <w:szCs w:val="20"/>
        </w:rPr>
        <w:tab/>
      </w:r>
      <w:proofErr w:type="gramStart"/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&lt;!--</w:t>
      </w:r>
      <w:proofErr w:type="gramEnd"/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</w:t>
      </w:r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不推荐</w:t>
      </w:r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--&gt;</w:t>
      </w:r>
    </w:p>
    <w:p w:rsidR="00F72BDD" w:rsidRPr="00F72BDD" w:rsidRDefault="00F72BDD" w:rsidP="00F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196" w:firstLine="394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&lt;A</w:t>
      </w:r>
      <w:r w:rsidRPr="00F72BD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72BDD">
        <w:rPr>
          <w:rFonts w:ascii="Consolas" w:eastAsia="宋体" w:hAnsi="Consolas" w:cs="Consolas"/>
          <w:color w:val="330099"/>
          <w:kern w:val="0"/>
          <w:sz w:val="20"/>
          <w:szCs w:val="20"/>
        </w:rPr>
        <w:t>HREF=</w:t>
      </w:r>
      <w:r w:rsidRPr="00F72BDD">
        <w:rPr>
          <w:rFonts w:ascii="Consolas" w:eastAsia="宋体" w:hAnsi="Consolas" w:cs="Consolas"/>
          <w:color w:val="CC3300"/>
          <w:kern w:val="0"/>
          <w:sz w:val="20"/>
          <w:szCs w:val="20"/>
        </w:rPr>
        <w:t>'/'</w:t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  <w:r w:rsidRPr="00F72BDD">
        <w:rPr>
          <w:rFonts w:ascii="Consolas" w:eastAsia="宋体" w:hAnsi="Consolas" w:cs="Consolas"/>
          <w:color w:val="333333"/>
          <w:kern w:val="0"/>
          <w:sz w:val="20"/>
          <w:szCs w:val="20"/>
        </w:rPr>
        <w:t>Home</w:t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&lt;/A&gt;</w:t>
      </w:r>
    </w:p>
    <w:p w:rsidR="00F72BDD" w:rsidRPr="00F72BDD" w:rsidRDefault="00F72BDD" w:rsidP="00F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0099FF"/>
          <w:kern w:val="0"/>
          <w:sz w:val="20"/>
          <w:szCs w:val="20"/>
        </w:rPr>
        <w:tab/>
      </w:r>
      <w:proofErr w:type="gramStart"/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&lt;!--</w:t>
      </w:r>
      <w:proofErr w:type="gramEnd"/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</w:t>
      </w:r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推荐</w:t>
      </w:r>
      <w:r w:rsidRPr="00F72BDD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--&gt;</w:t>
      </w:r>
    </w:p>
    <w:p w:rsidR="00F72BDD" w:rsidRDefault="00F72BDD" w:rsidP="00F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&lt;a</w:t>
      </w:r>
      <w:r w:rsidRPr="00F72BD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72BDD">
        <w:rPr>
          <w:rFonts w:ascii="Consolas" w:eastAsia="宋体" w:hAnsi="Consolas" w:cs="Consolas"/>
          <w:color w:val="330099"/>
          <w:kern w:val="0"/>
          <w:sz w:val="20"/>
          <w:szCs w:val="20"/>
        </w:rPr>
        <w:t>href</w:t>
      </w:r>
      <w:proofErr w:type="spellEnd"/>
      <w:r w:rsidRPr="00F72BDD">
        <w:rPr>
          <w:rFonts w:ascii="Consolas" w:eastAsia="宋体" w:hAnsi="Consolas" w:cs="Consolas"/>
          <w:color w:val="330099"/>
          <w:kern w:val="0"/>
          <w:sz w:val="20"/>
          <w:szCs w:val="20"/>
        </w:rPr>
        <w:t>=</w:t>
      </w:r>
      <w:r w:rsidRPr="00F72BDD">
        <w:rPr>
          <w:rFonts w:ascii="Consolas" w:eastAsia="宋体" w:hAnsi="Consolas" w:cs="Consolas"/>
          <w:color w:val="CC3300"/>
          <w:kern w:val="0"/>
          <w:sz w:val="20"/>
          <w:szCs w:val="20"/>
        </w:rPr>
        <w:t>"/"</w:t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  <w:r w:rsidRPr="00F72BDD">
        <w:rPr>
          <w:rFonts w:ascii="Consolas" w:eastAsia="宋体" w:hAnsi="Consolas" w:cs="Consolas"/>
          <w:color w:val="333333"/>
          <w:kern w:val="0"/>
          <w:sz w:val="20"/>
          <w:szCs w:val="20"/>
        </w:rPr>
        <w:t>Home</w:t>
      </w:r>
      <w:r w:rsidRPr="00F72BDD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&lt;/a&gt;</w:t>
      </w:r>
    </w:p>
    <w:p w:rsidR="00CC54AA" w:rsidRDefault="00CC54AA" w:rsidP="00F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</w:p>
    <w:p w:rsidR="00CC54AA" w:rsidRDefault="00CC54AA" w:rsidP="00CC54AA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 w:hint="eastAsia"/>
          <w:i/>
          <w:iCs/>
          <w:color w:val="0099FF"/>
          <w:sz w:val="20"/>
          <w:szCs w:val="20"/>
        </w:rPr>
        <w:tab/>
      </w:r>
      <w:proofErr w:type="gramStart"/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&lt;!--</w:t>
      </w:r>
      <w:proofErr w:type="gramEnd"/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不推荐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--&gt;</w:t>
      </w:r>
    </w:p>
    <w:p w:rsidR="00CC54AA" w:rsidRDefault="00CC54AA" w:rsidP="00CC54AA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 w:hint="eastAsia"/>
          <w:b/>
          <w:bCs/>
          <w:color w:val="330099"/>
          <w:sz w:val="20"/>
          <w:szCs w:val="20"/>
        </w:rPr>
        <w:tab/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330099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CC3300"/>
          <w:sz w:val="20"/>
          <w:szCs w:val="20"/>
        </w:rPr>
        <w:t>'</w:t>
      </w:r>
      <w:proofErr w:type="spellStart"/>
      <w:r>
        <w:rPr>
          <w:rStyle w:val="s"/>
          <w:rFonts w:ascii="Consolas" w:hAnsi="Consolas" w:cs="Consolas"/>
          <w:color w:val="CC3300"/>
          <w:sz w:val="20"/>
          <w:szCs w:val="20"/>
        </w:rPr>
        <w:t>maia</w:t>
      </w:r>
      <w:proofErr w:type="spellEnd"/>
      <w:r>
        <w:rPr>
          <w:rStyle w:val="s"/>
          <w:rFonts w:ascii="Consolas" w:hAnsi="Consolas" w:cs="Consolas"/>
          <w:color w:val="CC3300"/>
          <w:sz w:val="20"/>
          <w:szCs w:val="20"/>
        </w:rPr>
        <w:t xml:space="preserve">-button </w:t>
      </w:r>
      <w:proofErr w:type="spellStart"/>
      <w:r>
        <w:rPr>
          <w:rStyle w:val="s"/>
          <w:rFonts w:ascii="Consolas" w:hAnsi="Consolas" w:cs="Consolas"/>
          <w:color w:val="CC3300"/>
          <w:sz w:val="20"/>
          <w:szCs w:val="20"/>
        </w:rPr>
        <w:t>maia</w:t>
      </w:r>
      <w:proofErr w:type="spellEnd"/>
      <w:r>
        <w:rPr>
          <w:rStyle w:val="s"/>
          <w:rFonts w:ascii="Consolas" w:hAnsi="Consolas" w:cs="Consolas"/>
          <w:color w:val="CC3300"/>
          <w:sz w:val="20"/>
          <w:szCs w:val="20"/>
        </w:rPr>
        <w:t>-button-secondary'</w:t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Sign in</w:t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&lt;/a&gt;</w:t>
      </w:r>
    </w:p>
    <w:p w:rsidR="00CC54AA" w:rsidRDefault="00CC54AA" w:rsidP="00CC54AA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 w:hint="eastAsia"/>
          <w:i/>
          <w:iCs/>
          <w:color w:val="0099FF"/>
          <w:sz w:val="20"/>
          <w:szCs w:val="20"/>
        </w:rPr>
        <w:tab/>
      </w:r>
      <w:proofErr w:type="gramStart"/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&lt;!--</w:t>
      </w:r>
      <w:proofErr w:type="gramEnd"/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推荐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--&gt;</w:t>
      </w:r>
    </w:p>
    <w:p w:rsidR="00CC54AA" w:rsidRPr="00F72BDD" w:rsidRDefault="00CC54AA" w:rsidP="00FB4D83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 w:hint="eastAsia"/>
          <w:b/>
          <w:bCs/>
          <w:color w:val="330099"/>
          <w:sz w:val="20"/>
          <w:szCs w:val="20"/>
        </w:rPr>
        <w:tab/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330099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CC3300"/>
          <w:sz w:val="20"/>
          <w:szCs w:val="20"/>
        </w:rPr>
        <w:t>"</w:t>
      </w:r>
      <w:proofErr w:type="spellStart"/>
      <w:r>
        <w:rPr>
          <w:rStyle w:val="s"/>
          <w:rFonts w:ascii="Consolas" w:hAnsi="Consolas" w:cs="Consolas"/>
          <w:color w:val="CC3300"/>
          <w:sz w:val="20"/>
          <w:szCs w:val="20"/>
        </w:rPr>
        <w:t>maia</w:t>
      </w:r>
      <w:proofErr w:type="spellEnd"/>
      <w:r>
        <w:rPr>
          <w:rStyle w:val="s"/>
          <w:rFonts w:ascii="Consolas" w:hAnsi="Consolas" w:cs="Consolas"/>
          <w:color w:val="CC3300"/>
          <w:sz w:val="20"/>
          <w:szCs w:val="20"/>
        </w:rPr>
        <w:t xml:space="preserve">-button </w:t>
      </w:r>
      <w:proofErr w:type="spellStart"/>
      <w:r>
        <w:rPr>
          <w:rStyle w:val="s"/>
          <w:rFonts w:ascii="Consolas" w:hAnsi="Consolas" w:cs="Consolas"/>
          <w:color w:val="CC3300"/>
          <w:sz w:val="20"/>
          <w:szCs w:val="20"/>
        </w:rPr>
        <w:t>maia</w:t>
      </w:r>
      <w:proofErr w:type="spellEnd"/>
      <w:r>
        <w:rPr>
          <w:rStyle w:val="s"/>
          <w:rFonts w:ascii="Consolas" w:hAnsi="Consolas" w:cs="Consolas"/>
          <w:color w:val="CC3300"/>
          <w:sz w:val="20"/>
          <w:szCs w:val="20"/>
        </w:rPr>
        <w:t>-button-secondary"</w:t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Sign in</w:t>
      </w:r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&lt;/a&gt;</w:t>
      </w:r>
    </w:p>
    <w:p w:rsidR="00F72BDD" w:rsidRPr="00F72BDD" w:rsidRDefault="009D60DD" w:rsidP="009D60DD">
      <w:pPr>
        <w:pStyle w:val="a0"/>
        <w:tabs>
          <w:tab w:val="left" w:pos="2748"/>
        </w:tabs>
        <w:ind w:firstLine="420"/>
      </w:pPr>
      <w:r>
        <w:tab/>
      </w:r>
    </w:p>
    <w:p w:rsidR="00FC3B23" w:rsidRDefault="006D045C" w:rsidP="00B860CC">
      <w:pPr>
        <w:pStyle w:val="a0"/>
        <w:ind w:firstLine="420"/>
      </w:pPr>
      <w:r>
        <w:rPr>
          <w:rFonts w:hint="eastAsia"/>
        </w:rPr>
        <w:t>禁止</w:t>
      </w:r>
      <w:r w:rsidR="00CA64C9">
        <w:t>使用</w:t>
      </w:r>
      <w:r w:rsidR="00CA64C9">
        <w:rPr>
          <w:rFonts w:hint="eastAsia"/>
        </w:rPr>
        <w:t>即将</w:t>
      </w:r>
      <w:r w:rsidR="00074D45">
        <w:rPr>
          <w:rFonts w:hint="eastAsia"/>
        </w:rPr>
        <w:t>废弃的标签</w:t>
      </w:r>
      <w:r w:rsidR="00FC3B23">
        <w:rPr>
          <w:rFonts w:hint="eastAsia"/>
        </w:rPr>
        <w:t>，例如：</w:t>
      </w:r>
      <w:r w:rsidR="00FC3B23">
        <w:rPr>
          <w:rFonts w:hint="eastAsia"/>
        </w:rPr>
        <w:t>&lt;b&gt;</w:t>
      </w:r>
      <w:r w:rsidR="00FC3B23">
        <w:rPr>
          <w:rFonts w:hint="eastAsia"/>
        </w:rPr>
        <w:t>，</w:t>
      </w:r>
      <w:r w:rsidR="00FC3B23">
        <w:rPr>
          <w:rFonts w:hint="eastAsia"/>
        </w:rPr>
        <w:t>&lt;i&gt;</w:t>
      </w:r>
      <w:r w:rsidR="00FC3B23">
        <w:rPr>
          <w:rFonts w:hint="eastAsia"/>
        </w:rPr>
        <w:t>，</w:t>
      </w:r>
      <w:r w:rsidR="00FC3B23">
        <w:rPr>
          <w:rFonts w:hint="eastAsia"/>
        </w:rPr>
        <w:t>&lt;font&gt;</w:t>
      </w:r>
      <w:r w:rsidR="00FC3B23">
        <w:rPr>
          <w:rFonts w:hint="eastAsia"/>
        </w:rPr>
        <w:t>等。</w:t>
      </w:r>
      <w:r w:rsidR="00074D45">
        <w:rPr>
          <w:rFonts w:hint="eastAsia"/>
        </w:rPr>
        <w:t>具体参考附录</w:t>
      </w:r>
      <w:r w:rsidR="0053337F">
        <w:fldChar w:fldCharType="begin"/>
      </w:r>
      <w:r w:rsidR="00074D45">
        <w:instrText xml:space="preserve"> </w:instrText>
      </w:r>
      <w:r w:rsidR="00074D45">
        <w:rPr>
          <w:rFonts w:hint="eastAsia"/>
        </w:rPr>
        <w:instrText>REF _Ref296436772 \r \h</w:instrText>
      </w:r>
      <w:r w:rsidR="00074D45">
        <w:instrText xml:space="preserve"> </w:instrText>
      </w:r>
      <w:r w:rsidR="0053337F">
        <w:fldChar w:fldCharType="separate"/>
      </w:r>
      <w:r w:rsidR="00A726CA">
        <w:rPr>
          <w:rFonts w:hint="eastAsia"/>
        </w:rPr>
        <w:t>6</w:t>
      </w:r>
      <w:r w:rsidR="00C92068">
        <w:t>.1</w:t>
      </w:r>
      <w:r w:rsidR="0053337F">
        <w:fldChar w:fldCharType="end"/>
      </w:r>
    </w:p>
    <w:p w:rsidR="007F5F4C" w:rsidRDefault="007F5F4C" w:rsidP="00806E2F">
      <w:pPr>
        <w:pStyle w:val="2"/>
        <w:ind w:leftChars="-51" w:left="-141" w:right="280" w:hanging="2"/>
      </w:pPr>
      <w:bookmarkStart w:id="12" w:name="_Toc425519477"/>
      <w:r>
        <w:rPr>
          <w:rFonts w:hint="eastAsia"/>
        </w:rPr>
        <w:lastRenderedPageBreak/>
        <w:t>标签的嵌套</w:t>
      </w:r>
      <w:bookmarkEnd w:id="12"/>
    </w:p>
    <w:p w:rsidR="007F5F4C" w:rsidRDefault="00074D45" w:rsidP="00B860CC">
      <w:pPr>
        <w:pStyle w:val="a0"/>
        <w:ind w:firstLine="420"/>
      </w:pPr>
      <w:r>
        <w:rPr>
          <w:rFonts w:hint="eastAsia"/>
        </w:rPr>
        <w:t>标签的嵌套必须</w:t>
      </w:r>
      <w:r w:rsidR="007F5F4C">
        <w:rPr>
          <w:rFonts w:hint="eastAsia"/>
        </w:rPr>
        <w:t>按照</w:t>
      </w:r>
      <w:r w:rsidR="005F5AA2">
        <w:rPr>
          <w:rFonts w:hint="eastAsia"/>
        </w:rPr>
        <w:t>(X)</w:t>
      </w:r>
      <w:r w:rsidR="007F5F4C">
        <w:rPr>
          <w:rFonts w:hint="eastAsia"/>
        </w:rPr>
        <w:t>HTML</w:t>
      </w:r>
      <w:r w:rsidR="007F5F4C">
        <w:rPr>
          <w:rFonts w:hint="eastAsia"/>
        </w:rPr>
        <w:t>规范嵌套，例如：</w:t>
      </w:r>
      <w:r w:rsidR="007F5F4C">
        <w:rPr>
          <w:rFonts w:hint="eastAsia"/>
        </w:rPr>
        <w:t>&lt;li&gt;</w:t>
      </w:r>
      <w:r>
        <w:rPr>
          <w:rFonts w:hint="eastAsia"/>
        </w:rPr>
        <w:t>必须</w:t>
      </w:r>
      <w:r w:rsidR="007F5F4C">
        <w:rPr>
          <w:rFonts w:hint="eastAsia"/>
        </w:rPr>
        <w:t>在</w:t>
      </w:r>
      <w:r w:rsidR="007F5F4C">
        <w:rPr>
          <w:rFonts w:hint="eastAsia"/>
        </w:rPr>
        <w:t>&lt;</w:t>
      </w:r>
      <w:proofErr w:type="spellStart"/>
      <w:r w:rsidR="007F5F4C">
        <w:rPr>
          <w:rFonts w:hint="eastAsia"/>
        </w:rPr>
        <w:t>ol</w:t>
      </w:r>
      <w:proofErr w:type="spellEnd"/>
      <w:r w:rsidR="007F5F4C">
        <w:rPr>
          <w:rFonts w:hint="eastAsia"/>
        </w:rPr>
        <w:t>&gt;</w:t>
      </w:r>
      <w:r w:rsidR="007F5F4C">
        <w:rPr>
          <w:rFonts w:hint="eastAsia"/>
        </w:rPr>
        <w:t>或</w:t>
      </w:r>
      <w:r w:rsidR="007F5F4C">
        <w:rPr>
          <w:rFonts w:hint="eastAsia"/>
        </w:rPr>
        <w:t>&lt;</w:t>
      </w:r>
      <w:proofErr w:type="spellStart"/>
      <w:r w:rsidR="007F5F4C">
        <w:rPr>
          <w:rFonts w:hint="eastAsia"/>
        </w:rPr>
        <w:t>ul</w:t>
      </w:r>
      <w:proofErr w:type="spellEnd"/>
      <w:r w:rsidR="007F5F4C">
        <w:rPr>
          <w:rFonts w:hint="eastAsia"/>
        </w:rPr>
        <w:t>&gt;</w:t>
      </w:r>
      <w:r w:rsidR="007F5F4C">
        <w:rPr>
          <w:rFonts w:hint="eastAsia"/>
        </w:rPr>
        <w:t>标签中，不能脱离这两个标签。</w:t>
      </w:r>
    </w:p>
    <w:p w:rsidR="007F5F4C" w:rsidRDefault="00074D45" w:rsidP="00B860CC">
      <w:pPr>
        <w:pStyle w:val="a0"/>
        <w:ind w:firstLine="420"/>
      </w:pPr>
      <w:r>
        <w:rPr>
          <w:rFonts w:hint="eastAsia"/>
        </w:rPr>
        <w:t>区分</w:t>
      </w:r>
      <w:r w:rsidR="007F5F4C">
        <w:rPr>
          <w:rFonts w:hint="eastAsia"/>
        </w:rPr>
        <w:t>块级元素及</w:t>
      </w:r>
      <w:r>
        <w:rPr>
          <w:rFonts w:hint="eastAsia"/>
        </w:rPr>
        <w:t>行内元素。</w:t>
      </w:r>
      <w:r w:rsidRPr="00B860CC">
        <w:rPr>
          <w:rFonts w:hint="eastAsia"/>
        </w:rPr>
        <w:t>行内元素禁止</w:t>
      </w:r>
      <w:proofErr w:type="gramStart"/>
      <w:r w:rsidR="00FC3B23" w:rsidRPr="00B860CC">
        <w:rPr>
          <w:rFonts w:hint="eastAsia"/>
        </w:rPr>
        <w:t>嵌套块级元素</w:t>
      </w:r>
      <w:proofErr w:type="gramEnd"/>
      <w:r w:rsidR="00FC3B23" w:rsidRPr="00B860CC">
        <w:rPr>
          <w:rFonts w:hint="eastAsia"/>
        </w:rPr>
        <w:t>。</w:t>
      </w:r>
    </w:p>
    <w:p w:rsidR="0027391C" w:rsidRPr="0027391C" w:rsidRDefault="0027391C" w:rsidP="0027391C">
      <w:pPr>
        <w:shd w:val="clear" w:color="auto" w:fill="FFFFFF"/>
        <w:spacing w:line="300" w:lineRule="atLeast"/>
        <w:ind w:left="113" w:firstLineChars="0" w:firstLine="420"/>
        <w:jc w:val="left"/>
        <w:rPr>
          <w:rFonts w:ascii="Helvetica" w:eastAsia="宋体" w:hAnsi="Helvetica" w:cs="宋体"/>
          <w:color w:val="333333"/>
          <w:kern w:val="0"/>
          <w:sz w:val="21"/>
        </w:rPr>
      </w:pPr>
      <w:r w:rsidRPr="0027391C">
        <w:rPr>
          <w:rFonts w:ascii="Helvetica" w:eastAsia="宋体" w:hAnsi="Helvetica" w:cs="宋体"/>
          <w:color w:val="333333"/>
          <w:kern w:val="0"/>
          <w:sz w:val="21"/>
        </w:rPr>
        <w:t>正确</w:t>
      </w:r>
      <w:proofErr w:type="gramStart"/>
      <w:r w:rsidRPr="0027391C">
        <w:rPr>
          <w:rFonts w:ascii="Helvetica" w:eastAsia="宋体" w:hAnsi="Helvetica" w:cs="宋体"/>
          <w:color w:val="333333"/>
          <w:kern w:val="0"/>
          <w:sz w:val="21"/>
        </w:rPr>
        <w:t>区分自</w:t>
      </w:r>
      <w:proofErr w:type="gramEnd"/>
      <w:r w:rsidRPr="0027391C">
        <w:rPr>
          <w:rFonts w:ascii="Helvetica" w:eastAsia="宋体" w:hAnsi="Helvetica" w:cs="宋体"/>
          <w:color w:val="333333"/>
          <w:kern w:val="0"/>
          <w:sz w:val="21"/>
        </w:rPr>
        <w:t>闭合元素和非自闭合元素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 xml:space="preserve">. 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非法闭合包括：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&lt;</w:t>
      </w:r>
      <w:proofErr w:type="spellStart"/>
      <w:proofErr w:type="gramStart"/>
      <w:r w:rsidRPr="0027391C">
        <w:rPr>
          <w:rFonts w:ascii="Helvetica" w:eastAsia="宋体" w:hAnsi="Helvetica" w:cs="宋体"/>
          <w:color w:val="333333"/>
          <w:kern w:val="0"/>
          <w:sz w:val="21"/>
        </w:rPr>
        <w:t>br</w:t>
      </w:r>
      <w:proofErr w:type="spellEnd"/>
      <w:proofErr w:type="gramEnd"/>
      <w:r w:rsidRPr="0027391C">
        <w:rPr>
          <w:rFonts w:ascii="Helvetica" w:eastAsia="宋体" w:hAnsi="Helvetica" w:cs="宋体"/>
          <w:color w:val="333333"/>
          <w:kern w:val="0"/>
          <w:sz w:val="21"/>
        </w:rPr>
        <w:t>&gt;..&lt;/</w:t>
      </w:r>
      <w:proofErr w:type="spellStart"/>
      <w:r w:rsidRPr="0027391C">
        <w:rPr>
          <w:rFonts w:ascii="Helvetica" w:eastAsia="宋体" w:hAnsi="Helvetica" w:cs="宋体"/>
          <w:color w:val="333333"/>
          <w:kern w:val="0"/>
          <w:sz w:val="21"/>
        </w:rPr>
        <w:t>br</w:t>
      </w:r>
      <w:proofErr w:type="spellEnd"/>
      <w:r w:rsidRPr="0027391C">
        <w:rPr>
          <w:rFonts w:ascii="Helvetica" w:eastAsia="宋体" w:hAnsi="Helvetica" w:cs="宋体"/>
          <w:color w:val="333333"/>
          <w:kern w:val="0"/>
          <w:sz w:val="21"/>
        </w:rPr>
        <w:t>&gt;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、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&lt;script /&gt;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、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&lt;</w:t>
      </w:r>
      <w:proofErr w:type="spellStart"/>
      <w:r w:rsidRPr="0027391C">
        <w:rPr>
          <w:rFonts w:ascii="Helvetica" w:eastAsia="宋体" w:hAnsi="Helvetica" w:cs="宋体"/>
          <w:color w:val="333333"/>
          <w:kern w:val="0"/>
          <w:sz w:val="21"/>
        </w:rPr>
        <w:t>iframe</w:t>
      </w:r>
      <w:proofErr w:type="spellEnd"/>
      <w:r w:rsidRPr="0027391C">
        <w:rPr>
          <w:rFonts w:ascii="Helvetica" w:eastAsia="宋体" w:hAnsi="Helvetica" w:cs="宋体"/>
          <w:color w:val="333333"/>
          <w:kern w:val="0"/>
          <w:sz w:val="21"/>
        </w:rPr>
        <w:t xml:space="preserve"> /&gt;, 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非法闭合会导致页面嵌套错误问题</w:t>
      </w:r>
      <w:r w:rsidRPr="0027391C">
        <w:rPr>
          <w:rFonts w:ascii="Helvetica" w:eastAsia="宋体" w:hAnsi="Helvetica" w:cs="宋体"/>
          <w:color w:val="333333"/>
          <w:kern w:val="0"/>
          <w:sz w:val="21"/>
        </w:rPr>
        <w:t>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0099FF"/>
          <w:kern w:val="0"/>
          <w:sz w:val="20"/>
          <w:szCs w:val="20"/>
        </w:rPr>
        <w:tab/>
      </w:r>
      <w:proofErr w:type="gramStart"/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&lt;!--</w:t>
      </w:r>
      <w:proofErr w:type="gramEnd"/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</w:t>
      </w:r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不推荐</w:t>
      </w:r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--&gt;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title&gt;</w:t>
      </w:r>
      <w:proofErr w:type="gramEnd"/>
      <w:r w:rsidRPr="00743F1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&lt;/title&gt;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article&gt;</w:t>
      </w:r>
      <w:proofErr w:type="gramEnd"/>
      <w:r w:rsidRPr="00743F12">
        <w:rPr>
          <w:rFonts w:ascii="Consolas" w:eastAsia="宋体" w:hAnsi="Consolas" w:cs="Consolas"/>
          <w:color w:val="333333"/>
          <w:kern w:val="0"/>
          <w:sz w:val="20"/>
          <w:szCs w:val="20"/>
        </w:rPr>
        <w:t>This is only a test.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0099FF"/>
          <w:kern w:val="0"/>
          <w:sz w:val="20"/>
          <w:szCs w:val="20"/>
        </w:rPr>
        <w:tab/>
      </w:r>
      <w:proofErr w:type="gramStart"/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&lt;!--</w:t>
      </w:r>
      <w:proofErr w:type="gramEnd"/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</w:t>
      </w:r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推荐</w:t>
      </w:r>
      <w:r w:rsidRPr="00743F12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--&gt;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9999"/>
          <w:kern w:val="0"/>
          <w:sz w:val="20"/>
          <w:szCs w:val="20"/>
        </w:rPr>
        <w:tab/>
      </w:r>
      <w:proofErr w:type="gramStart"/>
      <w:r w:rsidRPr="00743F12">
        <w:rPr>
          <w:rFonts w:ascii="Consolas" w:eastAsia="宋体" w:hAnsi="Consolas" w:cs="Consolas"/>
          <w:color w:val="009999"/>
          <w:kern w:val="0"/>
          <w:sz w:val="20"/>
          <w:szCs w:val="20"/>
        </w:rPr>
        <w:t>&lt;!DOCTYPE</w:t>
      </w:r>
      <w:proofErr w:type="gramEnd"/>
      <w:r w:rsidRPr="00743F12">
        <w:rPr>
          <w:rFonts w:ascii="Consolas" w:eastAsia="宋体" w:hAnsi="Consolas" w:cs="Consolas"/>
          <w:color w:val="009999"/>
          <w:kern w:val="0"/>
          <w:sz w:val="20"/>
          <w:szCs w:val="20"/>
        </w:rPr>
        <w:t xml:space="preserve"> html&gt;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meta</w:t>
      </w:r>
      <w:proofErr w:type="gramEnd"/>
      <w:r w:rsidRPr="00743F1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3F12">
        <w:rPr>
          <w:rFonts w:ascii="Consolas" w:eastAsia="宋体" w:hAnsi="Consolas" w:cs="Consolas"/>
          <w:color w:val="330099"/>
          <w:kern w:val="0"/>
          <w:sz w:val="20"/>
          <w:szCs w:val="20"/>
        </w:rPr>
        <w:t>charset=</w:t>
      </w:r>
      <w:r w:rsidRPr="00743F12">
        <w:rPr>
          <w:rFonts w:ascii="Consolas" w:eastAsia="宋体" w:hAnsi="Consolas" w:cs="Consolas"/>
          <w:color w:val="CC3300"/>
          <w:kern w:val="0"/>
          <w:sz w:val="20"/>
          <w:szCs w:val="20"/>
        </w:rPr>
        <w:t>"utf-8"</w:t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title&gt;</w:t>
      </w:r>
      <w:proofErr w:type="gramEnd"/>
      <w:r w:rsidRPr="00743F1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&lt;/title&gt;</w:t>
      </w:r>
    </w:p>
    <w:p w:rsidR="00743F12" w:rsidRPr="00743F12" w:rsidRDefault="00743F12" w:rsidP="00743F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article&gt;</w:t>
      </w:r>
      <w:proofErr w:type="gramEnd"/>
      <w:r w:rsidRPr="00743F12">
        <w:rPr>
          <w:rFonts w:ascii="Consolas" w:eastAsia="宋体" w:hAnsi="Consolas" w:cs="Consolas"/>
          <w:color w:val="333333"/>
          <w:kern w:val="0"/>
          <w:sz w:val="20"/>
          <w:szCs w:val="20"/>
        </w:rPr>
        <w:t>This is only a test.</w:t>
      </w:r>
      <w:r w:rsidRPr="00743F12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&lt;/article&gt;</w:t>
      </w:r>
    </w:p>
    <w:p w:rsidR="0027391C" w:rsidRPr="00743F12" w:rsidRDefault="0027391C" w:rsidP="00B860CC">
      <w:pPr>
        <w:pStyle w:val="a0"/>
        <w:ind w:firstLine="420"/>
      </w:pPr>
    </w:p>
    <w:p w:rsidR="00D0280E" w:rsidRPr="00B860CC" w:rsidRDefault="00D0280E" w:rsidP="00B860CC">
      <w:pPr>
        <w:pStyle w:val="a0"/>
        <w:ind w:firstLine="420"/>
      </w:pPr>
      <w:r w:rsidRPr="00B860CC">
        <w:rPr>
          <w:rFonts w:hint="eastAsia"/>
        </w:rPr>
        <w:t>关于</w:t>
      </w:r>
      <w:r w:rsidRPr="00B860CC">
        <w:rPr>
          <w:rFonts w:hint="eastAsia"/>
        </w:rPr>
        <w:t>HTML</w:t>
      </w:r>
      <w:r w:rsidRPr="00B860CC">
        <w:rPr>
          <w:rFonts w:hint="eastAsia"/>
        </w:rPr>
        <w:t>标签的嵌套规则，请参考附录</w:t>
      </w:r>
      <w:r w:rsidR="006E6106">
        <w:rPr>
          <w:rFonts w:hint="eastAsia"/>
        </w:rPr>
        <w:t>6.2</w:t>
      </w:r>
    </w:p>
    <w:p w:rsidR="00CA64C9" w:rsidRPr="00CA64C9" w:rsidRDefault="008355FD" w:rsidP="00CA64C9">
      <w:pPr>
        <w:pStyle w:val="2"/>
        <w:ind w:leftChars="-51" w:left="-141" w:right="280" w:hanging="2"/>
      </w:pPr>
      <w:bookmarkStart w:id="13" w:name="_Toc425519478"/>
      <w:r>
        <w:rPr>
          <w:rFonts w:hint="eastAsia"/>
        </w:rPr>
        <w:t>图片</w:t>
      </w:r>
      <w:bookmarkEnd w:id="13"/>
    </w:p>
    <w:p w:rsidR="009E4B53" w:rsidRDefault="009E4B53" w:rsidP="009E4B53">
      <w:pPr>
        <w:pStyle w:val="a0"/>
        <w:ind w:firstLine="420"/>
      </w:pPr>
      <w:r>
        <w:rPr>
          <w:rFonts w:hint="eastAsia"/>
        </w:rPr>
        <w:t>对动</w:t>
      </w:r>
      <w:r>
        <w:t>态</w:t>
      </w:r>
      <w:r>
        <w:rPr>
          <w:rFonts w:hint="eastAsia"/>
        </w:rPr>
        <w:t>内容型的图片和背景型的图片进行区分。</w:t>
      </w:r>
      <w:r>
        <w:t>商品</w:t>
      </w:r>
      <w:r>
        <w:rPr>
          <w:rFonts w:hint="eastAsia"/>
        </w:rPr>
        <w:t>展</w:t>
      </w:r>
      <w:r>
        <w:t>示图</w:t>
      </w:r>
      <w:r>
        <w:rPr>
          <w:rFonts w:hint="eastAsia"/>
        </w:rPr>
        <w:t>等</w:t>
      </w:r>
      <w:r>
        <w:t>动态数据绑定的图片</w:t>
      </w:r>
      <w:r>
        <w:rPr>
          <w:rFonts w:hint="eastAsia"/>
        </w:rPr>
        <w:t>为</w:t>
      </w:r>
      <w:r>
        <w:t>内容型图片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按钮、</w:t>
      </w:r>
      <w:r>
        <w:t>图标</w:t>
      </w:r>
      <w:r>
        <w:rPr>
          <w:rFonts w:hint="eastAsia"/>
        </w:rPr>
        <w:t>以及边框样式等不需要</w:t>
      </w:r>
      <w:r>
        <w:t>动态数据绑定的</w:t>
      </w:r>
      <w:r>
        <w:rPr>
          <w:rFonts w:hint="eastAsia"/>
        </w:rPr>
        <w:t>均属于背景型图片。背景</w:t>
      </w:r>
      <w:proofErr w:type="gramStart"/>
      <w:r>
        <w:rPr>
          <w:rFonts w:hint="eastAsia"/>
        </w:rPr>
        <w:t>型图片</w:t>
      </w:r>
      <w:proofErr w:type="gramEnd"/>
      <w:r>
        <w:rPr>
          <w:rFonts w:hint="eastAsia"/>
        </w:rPr>
        <w:t>应使用</w:t>
      </w:r>
      <w:r>
        <w:rPr>
          <w:rFonts w:hint="eastAsia"/>
        </w:rPr>
        <w:t>CSS</w:t>
      </w:r>
      <w:r>
        <w:rPr>
          <w:rFonts w:hint="eastAsia"/>
        </w:rPr>
        <w:t>嵌</w:t>
      </w:r>
      <w:r>
        <w:t>入到页面</w:t>
      </w:r>
      <w:r>
        <w:rPr>
          <w:rFonts w:hint="eastAsia"/>
        </w:rPr>
        <w:t>，禁止使用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标签显示在页面中。背景</w:t>
      </w:r>
      <w:proofErr w:type="gramStart"/>
      <w:r>
        <w:rPr>
          <w:rFonts w:hint="eastAsia"/>
        </w:rPr>
        <w:t>型图片</w:t>
      </w:r>
      <w:proofErr w:type="gramEnd"/>
      <w:r>
        <w:rPr>
          <w:rFonts w:hint="eastAsia"/>
        </w:rPr>
        <w:t>应采用</w:t>
      </w:r>
      <w:r>
        <w:rPr>
          <w:rFonts w:hint="eastAsia"/>
        </w:rPr>
        <w:t>CSS Sprite</w:t>
      </w:r>
      <w:r>
        <w:rPr>
          <w:rFonts w:hint="eastAsia"/>
        </w:rPr>
        <w:t>技术，将零散的图片合成为一张图片，以减少</w:t>
      </w:r>
      <w:r>
        <w:rPr>
          <w:rFonts w:hint="eastAsia"/>
        </w:rPr>
        <w:t>http</w:t>
      </w:r>
      <w:r>
        <w:rPr>
          <w:rFonts w:hint="eastAsia"/>
        </w:rPr>
        <w:t>请求。关于</w:t>
      </w:r>
      <w:r>
        <w:rPr>
          <w:rFonts w:hint="eastAsia"/>
        </w:rPr>
        <w:t>CSS Sprit</w:t>
      </w:r>
      <w:r>
        <w:rPr>
          <w:rFonts w:hint="eastAsia"/>
        </w:rPr>
        <w:t>技术，请参考</w:t>
      </w:r>
      <w:r w:rsidR="0069069D">
        <w:fldChar w:fldCharType="begin"/>
      </w:r>
      <w:r w:rsidR="0069069D">
        <w:instrText xml:space="preserve"> </w:instrText>
      </w:r>
      <w:r w:rsidR="0069069D">
        <w:rPr>
          <w:rFonts w:hint="eastAsia"/>
        </w:rPr>
        <w:instrText>REF _Ref296503508 \r \h</w:instrText>
      </w:r>
      <w:r w:rsidR="0069069D">
        <w:instrText xml:space="preserve"> </w:instrText>
      </w:r>
      <w:r w:rsidR="0069069D">
        <w:fldChar w:fldCharType="separate"/>
      </w:r>
      <w:r w:rsidR="0069069D">
        <w:rPr>
          <w:rFonts w:hint="eastAsia"/>
        </w:rPr>
        <w:t>6</w:t>
      </w:r>
      <w:r w:rsidR="0069069D">
        <w:t>.3</w:t>
      </w:r>
      <w:r w:rsidR="0069069D">
        <w:fldChar w:fldCharType="end"/>
      </w:r>
    </w:p>
    <w:p w:rsidR="009E4B53" w:rsidRDefault="009E4B53" w:rsidP="009E4B53">
      <w:pPr>
        <w:pStyle w:val="a0"/>
        <w:ind w:firstLine="420"/>
      </w:pPr>
      <w:r>
        <w:rPr>
          <w:rFonts w:hint="eastAsia"/>
        </w:rPr>
        <w:t>图片的命名应该全小写，多个单词以下划线“</w:t>
      </w:r>
      <w:r>
        <w:rPr>
          <w:rFonts w:hint="eastAsia"/>
        </w:rPr>
        <w:t>_</w:t>
      </w:r>
      <w:r>
        <w:rPr>
          <w:rFonts w:hint="eastAsia"/>
        </w:rPr>
        <w:t>”分隔。</w:t>
      </w:r>
    </w:p>
    <w:p w:rsidR="00CA64C9" w:rsidRPr="009E4B53" w:rsidRDefault="00CA64C9" w:rsidP="00B860CC">
      <w:pPr>
        <w:pStyle w:val="a0"/>
        <w:ind w:firstLine="420"/>
      </w:pPr>
    </w:p>
    <w:p w:rsidR="00CA64C9" w:rsidRDefault="00CA64C9" w:rsidP="00B860CC">
      <w:pPr>
        <w:pStyle w:val="a0"/>
        <w:ind w:firstLine="420"/>
      </w:pPr>
    </w:p>
    <w:p w:rsidR="00592D0E" w:rsidRDefault="004152FF" w:rsidP="00592D0E">
      <w:pPr>
        <w:pStyle w:val="2"/>
        <w:ind w:right="280"/>
      </w:pPr>
      <w:bookmarkStart w:id="14" w:name="_Toc425519479"/>
      <w:r>
        <w:rPr>
          <w:rFonts w:hint="eastAsia"/>
        </w:rPr>
        <w:t>注释</w:t>
      </w:r>
      <w:bookmarkEnd w:id="14"/>
    </w:p>
    <w:p w:rsidR="00592D0E" w:rsidRDefault="00346EA8" w:rsidP="00592D0E">
      <w:pPr>
        <w:pStyle w:val="a0"/>
        <w:ind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为页面中的功能模块添加注释，</w:t>
      </w:r>
      <w:r w:rsidR="00592D0E">
        <w:rPr>
          <w:rFonts w:ascii="Helvetica" w:hAnsi="Helvetica"/>
          <w:color w:val="333333"/>
          <w:shd w:val="clear" w:color="auto" w:fill="FFFFFF"/>
        </w:rPr>
        <w:t>以降低开发人员的嵌套成本和后期的维护成本</w:t>
      </w:r>
      <w:r w:rsidR="00592D0E">
        <w:rPr>
          <w:rFonts w:ascii="Helvetica" w:hAnsi="Helvetica"/>
          <w:color w:val="333333"/>
          <w:shd w:val="clear" w:color="auto" w:fill="FFFFFF"/>
        </w:rPr>
        <w:t xml:space="preserve">. </w:t>
      </w:r>
      <w:r w:rsidR="00592D0E">
        <w:rPr>
          <w:rFonts w:ascii="Helvetica" w:hAnsi="Helvetica"/>
          <w:color w:val="333333"/>
          <w:shd w:val="clear" w:color="auto" w:fill="FFFFFF"/>
        </w:rPr>
        <w:t>例如：</w:t>
      </w:r>
    </w:p>
    <w:p w:rsidR="00592D0E" w:rsidRPr="005E2776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&lt;div</w:t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E2776">
        <w:rPr>
          <w:rFonts w:ascii="Consolas" w:eastAsia="宋体" w:hAnsi="Consolas" w:cs="Consolas"/>
          <w:color w:val="330099"/>
          <w:kern w:val="0"/>
          <w:sz w:val="20"/>
          <w:szCs w:val="20"/>
        </w:rPr>
        <w:t>id=</w:t>
      </w:r>
      <w:r w:rsidRPr="005E2776">
        <w:rPr>
          <w:rFonts w:ascii="Consolas" w:eastAsia="宋体" w:hAnsi="Consolas" w:cs="Consolas"/>
          <w:color w:val="CC3300"/>
          <w:kern w:val="0"/>
          <w:sz w:val="20"/>
          <w:szCs w:val="20"/>
        </w:rPr>
        <w:t>"sample"</w:t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E2776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592D0E" w:rsidRPr="005E2776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&lt;/div&gt;</w:t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</w:t>
      </w:r>
      <w:proofErr w:type="gramStart"/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!--</w:t>
      </w:r>
      <w:proofErr w:type="gramEnd"/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#sample END --&gt;</w:t>
      </w:r>
    </w:p>
    <w:p w:rsidR="00592D0E" w:rsidRPr="005E2776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&lt;div</w:t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E2776">
        <w:rPr>
          <w:rFonts w:ascii="Consolas" w:eastAsia="宋体" w:hAnsi="Consolas" w:cs="Consolas"/>
          <w:color w:val="330099"/>
          <w:kern w:val="0"/>
          <w:sz w:val="20"/>
          <w:szCs w:val="20"/>
        </w:rPr>
        <w:t>class=</w:t>
      </w:r>
      <w:r w:rsidRPr="005E2776">
        <w:rPr>
          <w:rFonts w:ascii="Consolas" w:eastAsia="宋体" w:hAnsi="Consolas" w:cs="Consolas"/>
          <w:color w:val="CC3300"/>
          <w:kern w:val="0"/>
          <w:sz w:val="20"/>
          <w:szCs w:val="20"/>
        </w:rPr>
        <w:t>"sample"</w:t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E2776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>...</w:t>
      </w:r>
    </w:p>
    <w:p w:rsidR="004152FF" w:rsidRDefault="00592D0E" w:rsidP="00E81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5E2776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&lt;/div&gt;</w:t>
      </w:r>
      <w:r w:rsidRPr="005E277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&lt;</w:t>
      </w:r>
      <w:proofErr w:type="gramStart"/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!--</w:t>
      </w:r>
      <w:proofErr w:type="gramEnd"/>
      <w:r w:rsidRPr="005E2776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.sample END --&gt;</w:t>
      </w:r>
    </w:p>
    <w:p w:rsidR="00E81EC1" w:rsidRPr="00E81EC1" w:rsidRDefault="00E81EC1" w:rsidP="00E81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E61CD" w:rsidRDefault="004152FF" w:rsidP="00592D0E">
      <w:pPr>
        <w:pStyle w:val="2"/>
        <w:ind w:right="280"/>
      </w:pPr>
      <w:bookmarkStart w:id="15" w:name="_Toc425519480"/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模板</w:t>
      </w:r>
      <w:bookmarkEnd w:id="15"/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592D0E">
        <w:rPr>
          <w:rFonts w:ascii="Consolas" w:eastAsia="宋体" w:hAnsi="Consolas" w:cs="Consolas"/>
          <w:color w:val="009999"/>
          <w:kern w:val="0"/>
          <w:sz w:val="20"/>
          <w:szCs w:val="20"/>
        </w:rPr>
        <w:t>&lt;!</w:t>
      </w:r>
      <w:proofErr w:type="spellStart"/>
      <w:r w:rsidRPr="00592D0E">
        <w:rPr>
          <w:rFonts w:ascii="Consolas" w:eastAsia="宋体" w:hAnsi="Consolas" w:cs="Consolas"/>
          <w:color w:val="009999"/>
          <w:kern w:val="0"/>
          <w:sz w:val="20"/>
          <w:szCs w:val="20"/>
        </w:rPr>
        <w:t>doctype</w:t>
      </w:r>
      <w:proofErr w:type="spellEnd"/>
      <w:proofErr w:type="gramEnd"/>
      <w:r w:rsidRPr="00592D0E">
        <w:rPr>
          <w:rFonts w:ascii="Consolas" w:eastAsia="宋体" w:hAnsi="Consolas" w:cs="Consolas"/>
          <w:color w:val="009999"/>
          <w:kern w:val="0"/>
          <w:sz w:val="20"/>
          <w:szCs w:val="20"/>
        </w:rPr>
        <w:t xml:space="preserve"> html&gt;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html</w:t>
      </w:r>
      <w:proofErr w:type="gramEnd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head</w:t>
      </w:r>
      <w:proofErr w:type="gramEnd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756ABC" w:rsidRPr="00756ABC" w:rsidRDefault="00592D0E" w:rsidP="00756A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="00756ABC"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&lt;meta http-</w:t>
      </w:r>
      <w:proofErr w:type="spellStart"/>
      <w:r w:rsidR="00756ABC"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equiv</w:t>
      </w:r>
      <w:proofErr w:type="spellEnd"/>
      <w:r w:rsidR="00756ABC"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="Co</w:t>
      </w:r>
      <w:r w:rsid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ntent-Type" content="text/</w:t>
      </w:r>
      <w:proofErr w:type="spellStart"/>
      <w:r w:rsid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html</w:t>
      </w:r>
      <w:proofErr w:type="gramStart"/>
      <w:r w:rsid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;</w:t>
      </w:r>
      <w:r w:rsidR="00756ABC"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charset</w:t>
      </w:r>
      <w:proofErr w:type="spellEnd"/>
      <w:proofErr w:type="gramEnd"/>
      <w:r w:rsidR="00756ABC"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=UTF-8" /&gt;</w:t>
      </w:r>
    </w:p>
    <w:p w:rsidR="00756ABC" w:rsidRPr="00756ABC" w:rsidRDefault="00756ABC" w:rsidP="00756ABC">
      <w:pPr>
        <w:shd w:val="clear" w:color="auto" w:fill="F5F5F5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meta</w:t>
      </w:r>
      <w:proofErr w:type="gramEnd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 xml:space="preserve"> name="renderer" content="</w:t>
      </w:r>
      <w:proofErr w:type="spellStart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webkit</w:t>
      </w:r>
      <w:proofErr w:type="spellEnd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" /&gt;</w:t>
      </w:r>
    </w:p>
    <w:p w:rsidR="00592D0E" w:rsidRPr="00592D0E" w:rsidRDefault="00756ABC" w:rsidP="00756ABC">
      <w:pPr>
        <w:shd w:val="clear" w:color="auto" w:fill="F5F5F5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ab/>
      </w:r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&lt;meta http-</w:t>
      </w:r>
      <w:proofErr w:type="spellStart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equiv</w:t>
      </w:r>
      <w:proofErr w:type="spellEnd"/>
      <w:r w:rsidR="00493D55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="X-UA-Compatible" content="IE=</w:t>
      </w:r>
      <w:proofErr w:type="spellStart"/>
      <w:r w:rsidR="00493D55"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Edge</w:t>
      </w:r>
      <w:proofErr w:type="gramStart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,chrome</w:t>
      </w:r>
      <w:proofErr w:type="spellEnd"/>
      <w:proofErr w:type="gramEnd"/>
      <w:r w:rsidRPr="00756ABC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=1" /&gt;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title&gt;</w:t>
      </w:r>
      <w:proofErr w:type="gramEnd"/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>Sample page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&lt;/title&gt;</w:t>
      </w:r>
    </w:p>
    <w:p w:rsid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&lt;link</w:t>
      </w: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rel</w:t>
      </w:r>
      <w:proofErr w:type="spellEnd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=</w:t>
      </w:r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proofErr w:type="spellStart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stylesheet</w:t>
      </w:r>
      <w:proofErr w:type="spellEnd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href</w:t>
      </w:r>
      <w:proofErr w:type="spellEnd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=</w:t>
      </w:r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proofErr w:type="spellStart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css_example_url</w:t>
      </w:r>
      <w:proofErr w:type="spellEnd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/&gt;</w:t>
      </w:r>
    </w:p>
    <w:p w:rsidR="000253C1" w:rsidRDefault="009E4B53">
      <w:pPr>
        <w:shd w:val="clear" w:color="auto" w:fill="F5F5F5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-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-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或引用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公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用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样式文件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--&gt;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&lt;/head&gt;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body</w:t>
      </w:r>
      <w:proofErr w:type="gramEnd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&lt;div</w:t>
      </w: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id=</w:t>
      </w:r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"page"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92D0E" w:rsidRDefault="00592D0E" w:rsidP="002123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&lt;/div&gt;</w:t>
      </w:r>
    </w:p>
    <w:p w:rsid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 xml:space="preserve">&lt;script </w:t>
      </w:r>
      <w:proofErr w:type="spellStart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src</w:t>
      </w:r>
      <w:proofErr w:type="spellEnd"/>
      <w:r w:rsidRPr="00592D0E">
        <w:rPr>
          <w:rFonts w:ascii="Consolas" w:eastAsia="宋体" w:hAnsi="Consolas" w:cs="Consolas"/>
          <w:color w:val="330099"/>
          <w:kern w:val="0"/>
          <w:sz w:val="20"/>
          <w:szCs w:val="20"/>
        </w:rPr>
        <w:t>=</w:t>
      </w:r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proofErr w:type="spellStart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js_example_url</w:t>
      </w:r>
      <w:proofErr w:type="spellEnd"/>
      <w:r w:rsidRPr="00592D0E">
        <w:rPr>
          <w:rFonts w:ascii="Consolas" w:eastAsia="宋体" w:hAnsi="Consolas" w:cs="Consolas"/>
          <w:color w:val="CC3300"/>
          <w:kern w:val="0"/>
          <w:sz w:val="20"/>
          <w:szCs w:val="20"/>
        </w:rPr>
        <w:t>"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&gt;&lt;/script&gt;</w:t>
      </w:r>
    </w:p>
    <w:p w:rsidR="009E4B53" w:rsidRPr="00592D0E" w:rsidRDefault="009E4B53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—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或引用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公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b/>
          <w:bCs/>
          <w:color w:val="330099"/>
          <w:kern w:val="0"/>
          <w:sz w:val="20"/>
          <w:szCs w:val="20"/>
        </w:rPr>
        <w:t>J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文件</w:t>
      </w:r>
      <w:r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--&gt;</w:t>
      </w:r>
    </w:p>
    <w:p w:rsidR="00592D0E" w:rsidRPr="00592D0E" w:rsidRDefault="00592D0E" w:rsidP="00F93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script</w:t>
      </w:r>
      <w:proofErr w:type="gramEnd"/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// </w:t>
      </w:r>
      <w:r w:rsidRPr="00592D0E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你的代码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&lt;/script&gt;</w:t>
      </w:r>
    </w:p>
    <w:p w:rsidR="00592D0E" w:rsidRPr="00592D0E" w:rsidRDefault="00592D0E" w:rsidP="00592D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&lt;/body&gt;</w:t>
      </w:r>
    </w:p>
    <w:p w:rsidR="00592D0E" w:rsidRPr="00592D0E" w:rsidRDefault="00592D0E" w:rsidP="006F5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92D0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&lt;/html&gt;</w:t>
      </w:r>
    </w:p>
    <w:p w:rsidR="005E458C" w:rsidRDefault="005E458C" w:rsidP="005E458C">
      <w:pPr>
        <w:pStyle w:val="2"/>
        <w:ind w:leftChars="-51" w:left="-141" w:right="280" w:hanging="2"/>
      </w:pPr>
      <w:r>
        <w:rPr>
          <w:rFonts w:hint="eastAsia"/>
        </w:rPr>
        <w:t>代码格式化</w:t>
      </w:r>
    </w:p>
    <w:p w:rsidR="005E458C" w:rsidRDefault="009E4B53" w:rsidP="005E458C">
      <w:pPr>
        <w:pStyle w:val="a0"/>
        <w:ind w:firstLine="420"/>
      </w:pPr>
      <w:r>
        <w:rPr>
          <w:rFonts w:hint="eastAsia"/>
        </w:rPr>
        <w:t>代码</w:t>
      </w:r>
      <w:r>
        <w:t>提交前</w:t>
      </w:r>
      <w:r>
        <w:rPr>
          <w:rFonts w:hint="eastAsia"/>
        </w:rPr>
        <w:t>要确</w:t>
      </w:r>
      <w:r>
        <w:t>保</w:t>
      </w:r>
      <w:r>
        <w:rPr>
          <w:rFonts w:hint="eastAsia"/>
        </w:rPr>
        <w:t>编</w:t>
      </w:r>
      <w:r>
        <w:t>码</w:t>
      </w:r>
      <w:r>
        <w:rPr>
          <w:rFonts w:hint="eastAsia"/>
        </w:rPr>
        <w:t>的</w:t>
      </w:r>
      <w:r>
        <w:t>可读性，</w:t>
      </w:r>
      <w:r w:rsidR="00033F55">
        <w:rPr>
          <w:rFonts w:hint="eastAsia"/>
        </w:rPr>
        <w:t>行</w:t>
      </w:r>
      <w:r w:rsidR="005E458C">
        <w:rPr>
          <w:rFonts w:hint="eastAsia"/>
        </w:rPr>
        <w:t>缩进统一为</w:t>
      </w:r>
      <w:r w:rsidR="005E458C">
        <w:rPr>
          <w:rFonts w:hint="eastAsia"/>
        </w:rPr>
        <w:t>4</w:t>
      </w:r>
      <w:r w:rsidR="00033F55">
        <w:rPr>
          <w:rFonts w:hint="eastAsia"/>
        </w:rPr>
        <w:t>个空格</w:t>
      </w:r>
      <w:r w:rsidR="00B314B7">
        <w:rPr>
          <w:rFonts w:hint="eastAsia"/>
        </w:rPr>
        <w:t>。</w:t>
      </w:r>
      <w:r w:rsidR="00033F55">
        <w:t>功能模块</w:t>
      </w:r>
      <w:r w:rsidR="00B314B7">
        <w:rPr>
          <w:rFonts w:hint="eastAsia"/>
        </w:rPr>
        <w:t>间</w:t>
      </w:r>
      <w:r w:rsidR="00033F55">
        <w:t>可以使用换行保持分隔。</w:t>
      </w:r>
    </w:p>
    <w:p w:rsidR="005E458C" w:rsidRPr="00A5546E" w:rsidRDefault="005E458C" w:rsidP="005E45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spellStart"/>
      <w:proofErr w:type="gramStart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ul</w:t>
      </w:r>
      <w:proofErr w:type="spellEnd"/>
      <w:proofErr w:type="gramEnd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E458C" w:rsidRPr="00A5546E" w:rsidRDefault="005E458C" w:rsidP="005E45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546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 </w:t>
      </w:r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</w:t>
      </w:r>
      <w:proofErr w:type="gramStart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li</w:t>
      </w:r>
      <w:proofErr w:type="gramEnd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E458C" w:rsidRPr="00A5546E" w:rsidRDefault="005E458C" w:rsidP="005E458C">
      <w:pPr>
        <w:shd w:val="clear" w:color="auto" w:fill="F5F5F5"/>
        <w:tabs>
          <w:tab w:val="left" w:pos="13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546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est</w:t>
      </w:r>
    </w:p>
    <w:p w:rsidR="005E458C" w:rsidRPr="00A5546E" w:rsidRDefault="005E458C" w:rsidP="005E45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546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 </w:t>
      </w:r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&lt;/li&gt;</w:t>
      </w:r>
    </w:p>
    <w:p w:rsidR="005E458C" w:rsidRPr="00A5546E" w:rsidRDefault="005E458C" w:rsidP="005E45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&lt;/</w:t>
      </w:r>
      <w:proofErr w:type="spellStart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ul</w:t>
      </w:r>
      <w:proofErr w:type="spellEnd"/>
      <w:r w:rsidRPr="00A5546E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&gt;</w:t>
      </w:r>
    </w:p>
    <w:p w:rsidR="00592D0E" w:rsidRPr="00592D0E" w:rsidRDefault="00592D0E" w:rsidP="00592D0E">
      <w:pPr>
        <w:pStyle w:val="a0"/>
        <w:ind w:firstLine="420"/>
      </w:pPr>
    </w:p>
    <w:p w:rsidR="00594DE0" w:rsidRDefault="0073750A" w:rsidP="00806E2F">
      <w:pPr>
        <w:pStyle w:val="1"/>
        <w:ind w:leftChars="-51" w:left="-141" w:right="280" w:hanging="2"/>
      </w:pPr>
      <w:bookmarkStart w:id="16" w:name="_Toc425519481"/>
      <w:r>
        <w:rPr>
          <w:rFonts w:hint="eastAsia"/>
        </w:rPr>
        <w:lastRenderedPageBreak/>
        <w:t>CSS</w:t>
      </w:r>
      <w:bookmarkEnd w:id="16"/>
    </w:p>
    <w:p w:rsidR="00B102A3" w:rsidRDefault="00B102A3" w:rsidP="00806E2F">
      <w:pPr>
        <w:pStyle w:val="2"/>
        <w:ind w:leftChars="-51" w:left="-141" w:right="280" w:hanging="2"/>
      </w:pPr>
      <w:bookmarkStart w:id="17" w:name="_Toc425519482"/>
      <w:r>
        <w:rPr>
          <w:rFonts w:hint="eastAsia"/>
        </w:rPr>
        <w:t>CSS Code Style</w:t>
      </w:r>
      <w:bookmarkEnd w:id="17"/>
    </w:p>
    <w:p w:rsidR="00594DE0" w:rsidRDefault="0052146C" w:rsidP="00806E2F">
      <w:pPr>
        <w:pStyle w:val="3"/>
        <w:ind w:leftChars="-51" w:left="-141" w:hanging="2"/>
      </w:pPr>
      <w:r>
        <w:rPr>
          <w:rFonts w:hint="eastAsia"/>
        </w:rPr>
        <w:t>通用</w:t>
      </w:r>
      <w:r w:rsidR="0073750A">
        <w:rPr>
          <w:rFonts w:hint="eastAsia"/>
        </w:rPr>
        <w:t>样式命名</w:t>
      </w:r>
    </w:p>
    <w:p w:rsidR="0033026F" w:rsidRDefault="0073750A" w:rsidP="00B860CC">
      <w:pPr>
        <w:pStyle w:val="a0"/>
        <w:ind w:firstLine="420"/>
      </w:pP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的命名，采用全小写，多个单词以</w:t>
      </w:r>
      <w:r w:rsidR="00804F65">
        <w:rPr>
          <w:rFonts w:hint="eastAsia"/>
        </w:rPr>
        <w:t>中</w:t>
      </w:r>
      <w:r w:rsidR="00804F65">
        <w:t>线符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”分隔。例如：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，</w:t>
      </w:r>
      <w:r>
        <w:rPr>
          <w:rFonts w:hint="eastAsia"/>
        </w:rPr>
        <w:t>.panel-title</w:t>
      </w:r>
      <w:r>
        <w:rPr>
          <w:rFonts w:hint="eastAsia"/>
        </w:rPr>
        <w:t>等。命名采用英文单词，禁止使用汉语拼音，尽量避免使用数字。</w:t>
      </w:r>
    </w:p>
    <w:p w:rsidR="00721D9D" w:rsidRPr="00721D9D" w:rsidRDefault="00721D9D" w:rsidP="00B860CC">
      <w:pPr>
        <w:pStyle w:val="a0"/>
        <w:ind w:firstLine="422"/>
      </w:pPr>
      <w:r w:rsidRPr="00721D9D">
        <w:rPr>
          <w:rFonts w:hint="eastAsia"/>
          <w:b/>
        </w:rPr>
        <w:br/>
      </w:r>
      <w:r w:rsidR="004627C1">
        <w:rPr>
          <w:rFonts w:hint="eastAsia"/>
        </w:rPr>
        <w:tab/>
      </w:r>
      <w:r w:rsidR="00620CDE">
        <w:rPr>
          <w:rFonts w:hint="eastAsia"/>
        </w:rPr>
        <w:t xml:space="preserve"> </w:t>
      </w:r>
      <w:r w:rsidR="000F07A4">
        <w:rPr>
          <w:rFonts w:hint="eastAsia"/>
        </w:rPr>
        <w:t>主要</w:t>
      </w:r>
      <w:r w:rsidR="004627C1">
        <w:rPr>
          <w:rFonts w:hint="eastAsia"/>
        </w:rPr>
        <w:t>命名规则：</w:t>
      </w:r>
    </w:p>
    <w:p w:rsidR="00721D9D" w:rsidRPr="00721D9D" w:rsidRDefault="00721D9D" w:rsidP="00876789">
      <w:pPr>
        <w:pStyle w:val="a0"/>
        <w:shd w:val="clear" w:color="auto" w:fill="F5F5F5"/>
        <w:ind w:leftChars="150" w:left="420" w:firstLineChars="150" w:firstLine="315"/>
      </w:pPr>
      <w:r w:rsidRPr="00721D9D">
        <w:t>头：</w:t>
      </w:r>
      <w:proofErr w:type="gramStart"/>
      <w:r w:rsidRPr="00721D9D">
        <w:t>header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内容：</w:t>
      </w:r>
      <w:proofErr w:type="gramStart"/>
      <w:r w:rsidRPr="00721D9D">
        <w:t>content/container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尾：</w:t>
      </w:r>
      <w:proofErr w:type="gramStart"/>
      <w:r w:rsidRPr="00721D9D">
        <w:t>footer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导航：</w:t>
      </w:r>
      <w:proofErr w:type="spellStart"/>
      <w:proofErr w:type="gramStart"/>
      <w:r w:rsidRPr="00721D9D">
        <w:t>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侧栏：</w:t>
      </w:r>
      <w:proofErr w:type="gramStart"/>
      <w:r w:rsidRPr="00721D9D">
        <w:t>sidebar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栏目：</w:t>
      </w:r>
      <w:proofErr w:type="gramStart"/>
      <w:r w:rsidRPr="00721D9D">
        <w:t>column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页面外围控制整体布局宽度：</w:t>
      </w:r>
      <w:proofErr w:type="gramStart"/>
      <w:r w:rsidRPr="00721D9D">
        <w:t>wrapper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左右中：</w:t>
      </w:r>
      <w:proofErr w:type="gramStart"/>
      <w:r w:rsidRPr="00721D9D">
        <w:t>left</w:t>
      </w:r>
      <w:proofErr w:type="gramEnd"/>
      <w:r w:rsidRPr="00721D9D">
        <w:t xml:space="preserve"> right center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登录条：</w:t>
      </w:r>
      <w:proofErr w:type="spellStart"/>
      <w:proofErr w:type="gramStart"/>
      <w:r w:rsidRPr="00721D9D">
        <w:t>loginbar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标志：</w:t>
      </w:r>
      <w:proofErr w:type="gramStart"/>
      <w:r w:rsidRPr="00721D9D">
        <w:t>logo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广告：</w:t>
      </w:r>
      <w:proofErr w:type="gramStart"/>
      <w:r w:rsidRPr="00721D9D">
        <w:t>banner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页面主体：</w:t>
      </w:r>
      <w:proofErr w:type="gramStart"/>
      <w:r w:rsidRPr="00721D9D">
        <w:t>main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热点：</w:t>
      </w:r>
      <w:proofErr w:type="gramStart"/>
      <w:r w:rsidRPr="00721D9D">
        <w:t>hot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新闻：</w:t>
      </w:r>
      <w:proofErr w:type="gramStart"/>
      <w:r w:rsidRPr="00721D9D">
        <w:t>news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下载：</w:t>
      </w:r>
      <w:proofErr w:type="gramStart"/>
      <w:r w:rsidRPr="00721D9D">
        <w:t>download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子导航：</w:t>
      </w:r>
      <w:proofErr w:type="spellStart"/>
      <w:proofErr w:type="gramStart"/>
      <w:r w:rsidRPr="00721D9D">
        <w:t>subnav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菜单：</w:t>
      </w:r>
      <w:proofErr w:type="gramStart"/>
      <w:r w:rsidRPr="00721D9D">
        <w:t>menu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子菜单：</w:t>
      </w:r>
      <w:proofErr w:type="gramStart"/>
      <w:r w:rsidRPr="00721D9D">
        <w:t>submenu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搜索：</w:t>
      </w:r>
      <w:proofErr w:type="gramStart"/>
      <w:r w:rsidRPr="00721D9D">
        <w:t>search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友情链接：</w:t>
      </w:r>
      <w:proofErr w:type="spellStart"/>
      <w:proofErr w:type="gramStart"/>
      <w:r w:rsidRPr="00721D9D">
        <w:t>friendlink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页脚：</w:t>
      </w:r>
      <w:proofErr w:type="gramStart"/>
      <w:r w:rsidRPr="00721D9D">
        <w:t>footer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版权：</w:t>
      </w:r>
      <w:proofErr w:type="gramStart"/>
      <w:r w:rsidRPr="00721D9D">
        <w:t>copyright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滚动：</w:t>
      </w:r>
      <w:proofErr w:type="gramStart"/>
      <w:r w:rsidRPr="00721D9D">
        <w:t>scroll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内容：</w:t>
      </w:r>
      <w:proofErr w:type="gramStart"/>
      <w:r w:rsidRPr="00721D9D">
        <w:t>content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标签页：</w:t>
      </w:r>
      <w:proofErr w:type="gramStart"/>
      <w:r w:rsidRPr="00721D9D">
        <w:t>tab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文章列表：</w:t>
      </w:r>
      <w:proofErr w:type="gramStart"/>
      <w:r w:rsidRPr="00721D9D">
        <w:t>list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提示信息：</w:t>
      </w:r>
      <w:proofErr w:type="spellStart"/>
      <w:proofErr w:type="gramStart"/>
      <w:r w:rsidRPr="00721D9D">
        <w:t>msg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小技巧：</w:t>
      </w:r>
      <w:proofErr w:type="gramStart"/>
      <w:r w:rsidRPr="00721D9D">
        <w:t>tips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栏目标题：</w:t>
      </w:r>
      <w:proofErr w:type="gramStart"/>
      <w:r w:rsidRPr="00721D9D">
        <w:t>title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加入：</w:t>
      </w:r>
      <w:proofErr w:type="spellStart"/>
      <w:proofErr w:type="gramStart"/>
      <w:r w:rsidRPr="00721D9D">
        <w:t>joinus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指南：</w:t>
      </w:r>
      <w:proofErr w:type="gramStart"/>
      <w:r w:rsidRPr="00721D9D">
        <w:t>guild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lastRenderedPageBreak/>
        <w:t xml:space="preserve">  </w:t>
      </w:r>
      <w:r w:rsidRPr="00721D9D">
        <w:t>服务：</w:t>
      </w:r>
      <w:proofErr w:type="gramStart"/>
      <w:r w:rsidRPr="00721D9D">
        <w:t>service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注册：</w:t>
      </w:r>
      <w:proofErr w:type="spellStart"/>
      <w:proofErr w:type="gramStart"/>
      <w:r w:rsidRPr="00721D9D">
        <w:t>regsiter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状态：</w:t>
      </w:r>
      <w:proofErr w:type="gramStart"/>
      <w:r w:rsidRPr="00721D9D">
        <w:t>status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投票：</w:t>
      </w:r>
      <w:proofErr w:type="gramStart"/>
      <w:r w:rsidRPr="00721D9D">
        <w:t>vote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合作伙伴：</w:t>
      </w:r>
      <w:proofErr w:type="gramStart"/>
      <w:r w:rsidRPr="00721D9D">
        <w:t>partner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>(</w:t>
      </w:r>
      <w:r w:rsidRPr="00721D9D">
        <w:t>二</w:t>
      </w:r>
      <w:r w:rsidRPr="00721D9D">
        <w:t>)</w:t>
      </w:r>
      <w:r w:rsidRPr="00721D9D">
        <w:t>注释的写法</w:t>
      </w:r>
      <w:r w:rsidRPr="00721D9D">
        <w:t>: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/* Footer */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内容区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/* End Footer */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>(</w:t>
      </w:r>
      <w:r w:rsidRPr="00721D9D">
        <w:t>三</w:t>
      </w:r>
      <w:r w:rsidRPr="00721D9D">
        <w:t>)id</w:t>
      </w:r>
      <w:r w:rsidRPr="00721D9D">
        <w:t>的命名</w:t>
      </w:r>
      <w:r w:rsidRPr="00721D9D">
        <w:t>: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(1)</w:t>
      </w:r>
      <w:r w:rsidRPr="00721D9D">
        <w:t>页面结构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容器</w:t>
      </w:r>
      <w:r w:rsidRPr="00721D9D">
        <w:t xml:space="preserve">: </w:t>
      </w:r>
      <w:proofErr w:type="gramStart"/>
      <w:r w:rsidRPr="00721D9D">
        <w:t>container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页头：</w:t>
      </w:r>
      <w:proofErr w:type="gramStart"/>
      <w:r w:rsidRPr="00721D9D">
        <w:t>header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内容：</w:t>
      </w:r>
      <w:proofErr w:type="gramStart"/>
      <w:r w:rsidRPr="00721D9D">
        <w:t>content/container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页面主体：</w:t>
      </w:r>
      <w:proofErr w:type="gramStart"/>
      <w:r w:rsidRPr="00721D9D">
        <w:t>main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页尾：</w:t>
      </w:r>
      <w:proofErr w:type="gramStart"/>
      <w:r w:rsidRPr="00721D9D">
        <w:t>footer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导航：</w:t>
      </w:r>
      <w:proofErr w:type="spellStart"/>
      <w:proofErr w:type="gramStart"/>
      <w:r w:rsidRPr="00721D9D">
        <w:t>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侧栏：</w:t>
      </w:r>
      <w:proofErr w:type="gramStart"/>
      <w:r w:rsidRPr="00721D9D">
        <w:t>sidebar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栏目：</w:t>
      </w:r>
      <w:proofErr w:type="gramStart"/>
      <w:r w:rsidRPr="00721D9D">
        <w:t>column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页面外围控制整体布局宽度：</w:t>
      </w:r>
      <w:proofErr w:type="gramStart"/>
      <w:r w:rsidRPr="00721D9D">
        <w:t>wrapper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左右中：</w:t>
      </w:r>
      <w:proofErr w:type="gramStart"/>
      <w:r w:rsidRPr="00721D9D">
        <w:t>left</w:t>
      </w:r>
      <w:proofErr w:type="gramEnd"/>
      <w:r w:rsidRPr="00721D9D">
        <w:t xml:space="preserve"> right center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(2)</w:t>
      </w:r>
      <w:r w:rsidRPr="00721D9D">
        <w:t>导航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导航：</w:t>
      </w:r>
      <w:proofErr w:type="spellStart"/>
      <w:proofErr w:type="gramStart"/>
      <w:r w:rsidRPr="00721D9D">
        <w:t>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主导航：</w:t>
      </w:r>
      <w:proofErr w:type="spellStart"/>
      <w:proofErr w:type="gramStart"/>
      <w:r w:rsidRPr="00721D9D">
        <w:t>mainbav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子导航：</w:t>
      </w:r>
      <w:proofErr w:type="spellStart"/>
      <w:proofErr w:type="gramStart"/>
      <w:r w:rsidRPr="00721D9D">
        <w:t>subnav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顶导航：</w:t>
      </w:r>
      <w:proofErr w:type="spellStart"/>
      <w:proofErr w:type="gramStart"/>
      <w:r w:rsidRPr="00721D9D">
        <w:t>topnav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边导航：</w:t>
      </w:r>
      <w:proofErr w:type="gramStart"/>
      <w:r w:rsidRPr="00721D9D">
        <w:t>sidebar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左导航：</w:t>
      </w:r>
      <w:proofErr w:type="spellStart"/>
      <w:proofErr w:type="gramStart"/>
      <w:r w:rsidRPr="00721D9D">
        <w:t>leftsidebar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右导航：</w:t>
      </w:r>
      <w:proofErr w:type="spellStart"/>
      <w:proofErr w:type="gramStart"/>
      <w:r w:rsidRPr="00721D9D">
        <w:t>rightsidebar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菜单：</w:t>
      </w:r>
      <w:proofErr w:type="gramStart"/>
      <w:r w:rsidRPr="00721D9D">
        <w:t>menu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子菜单：</w:t>
      </w:r>
      <w:proofErr w:type="gramStart"/>
      <w:r w:rsidRPr="00721D9D">
        <w:t>submenu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标题</w:t>
      </w:r>
      <w:r w:rsidRPr="00721D9D">
        <w:t xml:space="preserve">: </w:t>
      </w:r>
      <w:proofErr w:type="gramStart"/>
      <w:r w:rsidRPr="00721D9D">
        <w:t>title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摘要</w:t>
      </w:r>
      <w:r w:rsidRPr="00721D9D">
        <w:t xml:space="preserve">: </w:t>
      </w:r>
      <w:proofErr w:type="gramStart"/>
      <w:r w:rsidRPr="00721D9D">
        <w:t>summary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(3)</w:t>
      </w:r>
      <w:r w:rsidRPr="00721D9D">
        <w:t>功能</w:t>
      </w:r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标志：</w:t>
      </w:r>
      <w:proofErr w:type="gramStart"/>
      <w:r w:rsidRPr="00721D9D">
        <w:t>logo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广告：</w:t>
      </w:r>
      <w:proofErr w:type="gramStart"/>
      <w:r w:rsidRPr="00721D9D">
        <w:t>banner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登陆：</w:t>
      </w:r>
      <w:proofErr w:type="gramStart"/>
      <w:r w:rsidRPr="00721D9D">
        <w:t>login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登录条：</w:t>
      </w:r>
      <w:proofErr w:type="spellStart"/>
      <w:proofErr w:type="gramStart"/>
      <w:r w:rsidRPr="00721D9D">
        <w:t>loginbar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注册：</w:t>
      </w:r>
      <w:proofErr w:type="spellStart"/>
      <w:proofErr w:type="gramStart"/>
      <w:r w:rsidRPr="00721D9D">
        <w:t>regsiter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搜索：</w:t>
      </w:r>
      <w:proofErr w:type="gramStart"/>
      <w:r w:rsidRPr="00721D9D">
        <w:t>search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功能区：</w:t>
      </w:r>
      <w:proofErr w:type="gramStart"/>
      <w:r w:rsidRPr="00721D9D">
        <w:t>shop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标题：</w:t>
      </w:r>
      <w:proofErr w:type="gramStart"/>
      <w:r w:rsidRPr="00721D9D">
        <w:t>title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lastRenderedPageBreak/>
        <w:t xml:space="preserve">  </w:t>
      </w:r>
      <w:r w:rsidRPr="00721D9D">
        <w:t>加入：</w:t>
      </w:r>
      <w:proofErr w:type="spellStart"/>
      <w:proofErr w:type="gramStart"/>
      <w:r w:rsidRPr="00721D9D">
        <w:t>joinus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状态：</w:t>
      </w:r>
      <w:proofErr w:type="gramStart"/>
      <w:r w:rsidRPr="00721D9D">
        <w:t>status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按钮：</w:t>
      </w:r>
      <w:proofErr w:type="spellStart"/>
      <w:proofErr w:type="gramStart"/>
      <w:r w:rsidRPr="00721D9D">
        <w:t>btn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滚动：</w:t>
      </w:r>
      <w:proofErr w:type="gramStart"/>
      <w:r w:rsidRPr="00721D9D">
        <w:t>scroll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标签页：</w:t>
      </w:r>
      <w:proofErr w:type="gramStart"/>
      <w:r w:rsidRPr="00721D9D">
        <w:t>tab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文章列表：</w:t>
      </w:r>
      <w:proofErr w:type="gramStart"/>
      <w:r w:rsidRPr="00721D9D">
        <w:t>list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提示信息：</w:t>
      </w:r>
      <w:proofErr w:type="spellStart"/>
      <w:proofErr w:type="gramStart"/>
      <w:r w:rsidRPr="00721D9D">
        <w:t>msg</w:t>
      </w:r>
      <w:proofErr w:type="spellEnd"/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当前的</w:t>
      </w:r>
      <w:r w:rsidRPr="00721D9D">
        <w:t xml:space="preserve">: </w:t>
      </w:r>
      <w:proofErr w:type="gramStart"/>
      <w:r w:rsidRPr="00721D9D">
        <w:t>current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小技巧：</w:t>
      </w:r>
      <w:proofErr w:type="gramStart"/>
      <w:r w:rsidRPr="00721D9D">
        <w:t>tips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图标</w:t>
      </w:r>
      <w:r w:rsidRPr="00721D9D">
        <w:t xml:space="preserve">: </w:t>
      </w:r>
      <w:proofErr w:type="gramStart"/>
      <w:r w:rsidRPr="00721D9D">
        <w:t>icon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注释：</w:t>
      </w:r>
      <w:proofErr w:type="gramStart"/>
      <w:r w:rsidRPr="00721D9D">
        <w:t>note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指南：</w:t>
      </w:r>
      <w:proofErr w:type="gramStart"/>
      <w:r w:rsidRPr="00721D9D">
        <w:t>guild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服务：</w:t>
      </w:r>
      <w:proofErr w:type="gramStart"/>
      <w:r w:rsidRPr="00721D9D">
        <w:t>service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热点：</w:t>
      </w:r>
      <w:proofErr w:type="gramStart"/>
      <w:r w:rsidRPr="00721D9D">
        <w:t>hot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新闻：</w:t>
      </w:r>
      <w:proofErr w:type="gramStart"/>
      <w:r w:rsidRPr="00721D9D">
        <w:t>news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下载：</w:t>
      </w:r>
      <w:proofErr w:type="gramStart"/>
      <w:r w:rsidRPr="00721D9D">
        <w:t>download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投票：</w:t>
      </w:r>
      <w:proofErr w:type="gramStart"/>
      <w:r w:rsidRPr="00721D9D">
        <w:t>vote</w:t>
      </w:r>
      <w:proofErr w:type="gramEnd"/>
    </w:p>
    <w:p w:rsidR="00721D9D" w:rsidRPr="00721D9D" w:rsidRDefault="00721D9D" w:rsidP="00876789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合作伙伴：</w:t>
      </w:r>
      <w:proofErr w:type="gramStart"/>
      <w:r w:rsidRPr="00721D9D">
        <w:t>partner</w:t>
      </w:r>
      <w:proofErr w:type="gramEnd"/>
    </w:p>
    <w:p w:rsidR="00721D9D" w:rsidRPr="00721D9D" w:rsidRDefault="00721D9D" w:rsidP="00DE17FF">
      <w:pPr>
        <w:pStyle w:val="a0"/>
        <w:shd w:val="clear" w:color="auto" w:fill="F5F5F5"/>
        <w:ind w:firstLine="420"/>
      </w:pPr>
      <w:r w:rsidRPr="00721D9D">
        <w:t xml:space="preserve">  </w:t>
      </w:r>
      <w:r w:rsidRPr="00721D9D">
        <w:t>友情链接：</w:t>
      </w:r>
      <w:proofErr w:type="gramStart"/>
      <w:r w:rsidRPr="00721D9D">
        <w:t>link</w:t>
      </w:r>
      <w:proofErr w:type="gramEnd"/>
    </w:p>
    <w:p w:rsidR="00721D9D" w:rsidRDefault="00721D9D" w:rsidP="00806E2F">
      <w:pPr>
        <w:pStyle w:val="a0"/>
        <w:ind w:leftChars="-51" w:left="-141" w:firstLineChars="0" w:hanging="2"/>
      </w:pPr>
    </w:p>
    <w:p w:rsidR="0084354E" w:rsidRDefault="0084354E" w:rsidP="001D0F62">
      <w:pPr>
        <w:pStyle w:val="3"/>
        <w:ind w:leftChars="-51" w:left="-141" w:hanging="2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样</w:t>
      </w:r>
      <w:r>
        <w:t>式命名</w:t>
      </w:r>
    </w:p>
    <w:p w:rsidR="0084354E" w:rsidRDefault="0084354E" w:rsidP="00806E2F">
      <w:pPr>
        <w:pStyle w:val="a0"/>
        <w:ind w:leftChars="-51" w:left="-141" w:firstLineChars="0" w:hanging="2"/>
      </w:pPr>
    </w:p>
    <w:p w:rsidR="0084354E" w:rsidRDefault="0084354E" w:rsidP="00806E2F">
      <w:pPr>
        <w:pStyle w:val="a0"/>
        <w:ind w:leftChars="-51" w:left="-141" w:firstLineChars="0" w:hanging="2"/>
      </w:pPr>
      <w:r>
        <w:rPr>
          <w:rFonts w:hint="eastAsia"/>
        </w:rPr>
        <w:t>公</w:t>
      </w:r>
      <w:r>
        <w:t>用组件</w:t>
      </w:r>
      <w:r>
        <w:rPr>
          <w:rFonts w:hint="eastAsia"/>
        </w:rPr>
        <w:t>的</w:t>
      </w:r>
      <w:r>
        <w:t>命名</w:t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(</w:t>
      </w:r>
      <w:proofErr w:type="gramStart"/>
      <w:r>
        <w:rPr>
          <w:rFonts w:hint="eastAsia"/>
        </w:rPr>
        <w:t>公用指</w:t>
      </w:r>
      <w:proofErr w:type="gramEnd"/>
      <w:r>
        <w:rPr>
          <w:rFonts w:hint="eastAsia"/>
        </w:rPr>
        <w:t>已</w:t>
      </w:r>
      <w:r>
        <w:t>经模块化的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t>片段或</w:t>
      </w:r>
      <w:r>
        <w:rPr>
          <w:rFonts w:hint="eastAsia"/>
        </w:rPr>
        <w:t>系统</w:t>
      </w:r>
      <w:r>
        <w:t>中常用</w:t>
      </w:r>
      <w:r>
        <w:rPr>
          <w:rFonts w:hint="eastAsia"/>
        </w:rPr>
        <w:t>HTML</w:t>
      </w:r>
      <w:r>
        <w:rPr>
          <w:rFonts w:hint="eastAsia"/>
        </w:rPr>
        <w:t>片</w:t>
      </w:r>
      <w:r>
        <w:t>段可以在多处使用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AE4246" w:rsidRDefault="0084354E" w:rsidP="00806E2F">
      <w:pPr>
        <w:pStyle w:val="a0"/>
        <w:ind w:leftChars="-51" w:left="-141" w:firstLineChars="0" w:hanging="2"/>
      </w:pPr>
      <w:r>
        <w:t>命名</w:t>
      </w:r>
      <w:r>
        <w:rPr>
          <w:rFonts w:hint="eastAsia"/>
        </w:rPr>
        <w:t>可</w:t>
      </w:r>
      <w:r>
        <w:t>以在</w:t>
      </w:r>
      <w:proofErr w:type="gramStart"/>
      <w:r>
        <w:t>样</w:t>
      </w:r>
      <w:r>
        <w:rPr>
          <w:rFonts w:hint="eastAsia"/>
        </w:rPr>
        <w:t>式</w:t>
      </w:r>
      <w:r>
        <w:t>前添</w:t>
      </w:r>
      <w:proofErr w:type="spellStart"/>
      <w:proofErr w:type="gramEnd"/>
      <w:r>
        <w:rPr>
          <w:rFonts w:hint="eastAsia"/>
        </w:rPr>
        <w:t>ui</w:t>
      </w:r>
      <w:proofErr w:type="spellEnd"/>
      <w:r>
        <w:rPr>
          <w:rFonts w:hint="eastAsia"/>
        </w:rPr>
        <w:t>标识</w:t>
      </w:r>
      <w:r>
        <w:t>，如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-dialog</w:t>
      </w:r>
      <w:r>
        <w:rPr>
          <w:rFonts w:hint="eastAsia"/>
        </w:rPr>
        <w:t>用</w:t>
      </w:r>
      <w:r>
        <w:t>于弹出框组件的样式定义。</w:t>
      </w:r>
      <w:r>
        <w:rPr>
          <w:rFonts w:hint="eastAsia"/>
        </w:rPr>
        <w:t>公</w:t>
      </w:r>
      <w:r>
        <w:t>用组件的命名请在相关</w:t>
      </w:r>
      <w:r>
        <w:rPr>
          <w:rFonts w:hint="eastAsia"/>
        </w:rPr>
        <w:t>子</w:t>
      </w:r>
      <w:r>
        <w:t>样式</w:t>
      </w:r>
      <w:r w:rsidR="00EA3F49">
        <w:rPr>
          <w:rFonts w:hint="eastAsia"/>
        </w:rPr>
        <w:t>前</w:t>
      </w:r>
      <w:r>
        <w:t>附</w:t>
      </w:r>
      <w:r>
        <w:rPr>
          <w:rFonts w:hint="eastAsia"/>
        </w:rPr>
        <w:t>加命</w:t>
      </w:r>
      <w:r>
        <w:t>名空间，确保组件样</w:t>
      </w:r>
      <w:r>
        <w:rPr>
          <w:rFonts w:hint="eastAsia"/>
        </w:rPr>
        <w:t>式</w:t>
      </w:r>
      <w:r>
        <w:t>的正确。</w:t>
      </w:r>
    </w:p>
    <w:p w:rsidR="0084354E" w:rsidRDefault="00AE4246" w:rsidP="00806E2F">
      <w:pPr>
        <w:pStyle w:val="a0"/>
        <w:ind w:leftChars="-51" w:left="-141" w:firstLineChars="0" w:hanging="2"/>
      </w:pPr>
      <w:r>
        <w:rPr>
          <w:rFonts w:hint="eastAsia"/>
        </w:rPr>
        <w:t>例</w:t>
      </w:r>
      <w:r w:rsidR="0084354E">
        <w:t>如</w:t>
      </w:r>
      <w:r>
        <w:rPr>
          <w:rFonts w:hint="eastAsia"/>
        </w:rPr>
        <w:t>：</w:t>
      </w:r>
    </w:p>
    <w:p w:rsidR="0084354E" w:rsidRDefault="0084354E" w:rsidP="00806E2F">
      <w:pPr>
        <w:pStyle w:val="a0"/>
        <w:ind w:leftChars="-51" w:left="-141" w:firstLineChars="0" w:hanging="2"/>
      </w:pPr>
      <w:r>
        <w:rPr>
          <w:rFonts w:hint="eastAsia"/>
        </w:rPr>
        <w:t>.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dialog{</w:t>
      </w:r>
      <w:proofErr w:type="gramEnd"/>
      <w:r>
        <w:t>margin:0 auto</w:t>
      </w:r>
      <w:r>
        <w:rPr>
          <w:rFonts w:hint="eastAsia"/>
        </w:rPr>
        <w:t>}</w:t>
      </w:r>
    </w:p>
    <w:p w:rsidR="0084354E" w:rsidRDefault="0084354E" w:rsidP="00806E2F">
      <w:pPr>
        <w:pStyle w:val="a0"/>
        <w:ind w:leftChars="-51" w:left="-141" w:firstLineChars="0" w:hanging="2"/>
      </w:pPr>
      <w:r>
        <w:t>.</w:t>
      </w:r>
      <w:proofErr w:type="spellStart"/>
      <w:r>
        <w:t>ui</w:t>
      </w:r>
      <w:proofErr w:type="spellEnd"/>
      <w:r>
        <w:t>-dialog .</w:t>
      </w:r>
      <w:proofErr w:type="spellStart"/>
      <w:proofErr w:type="gramStart"/>
      <w:r>
        <w:t>dialogTitle</w:t>
      </w:r>
      <w:proofErr w:type="spellEnd"/>
      <w:r>
        <w:t>{</w:t>
      </w:r>
      <w:proofErr w:type="gramEnd"/>
      <w:r>
        <w:t>padding:10px;font-size:14px;text-align:center}</w:t>
      </w:r>
    </w:p>
    <w:p w:rsidR="0084354E" w:rsidRDefault="0084354E" w:rsidP="00806E2F">
      <w:pPr>
        <w:pStyle w:val="a0"/>
        <w:ind w:leftChars="-51" w:left="-141" w:firstLineChars="0" w:hanging="2"/>
      </w:pPr>
      <w:r>
        <w:t>.</w:t>
      </w:r>
      <w:proofErr w:type="spellStart"/>
      <w:r>
        <w:t>ui</w:t>
      </w:r>
      <w:proofErr w:type="spellEnd"/>
      <w:r>
        <w:t>-dialog .</w:t>
      </w:r>
      <w:proofErr w:type="spellStart"/>
      <w:proofErr w:type="gramStart"/>
      <w:r>
        <w:t>dialogContent</w:t>
      </w:r>
      <w:proofErr w:type="spellEnd"/>
      <w:r>
        <w:t>{</w:t>
      </w:r>
      <w:proofErr w:type="gramEnd"/>
      <w:r>
        <w:t>padding:10px;font-size:12px;}</w:t>
      </w:r>
    </w:p>
    <w:p w:rsidR="0084354E" w:rsidRDefault="0084354E" w:rsidP="00806E2F">
      <w:pPr>
        <w:pStyle w:val="a0"/>
        <w:ind w:leftChars="-51" w:left="-141" w:firstLineChars="0" w:hanging="2"/>
      </w:pPr>
    </w:p>
    <w:p w:rsidR="0084354E" w:rsidRDefault="0084354E" w:rsidP="00806E2F">
      <w:pPr>
        <w:pStyle w:val="a0"/>
        <w:ind w:leftChars="-51" w:left="-141" w:firstLineChars="0" w:hanging="2"/>
      </w:pPr>
      <w:r>
        <w:t>常</w:t>
      </w:r>
      <w:r>
        <w:rPr>
          <w:rFonts w:hint="eastAsia"/>
        </w:rPr>
        <w:t>用功能</w:t>
      </w:r>
      <w:r>
        <w:t>性样式</w:t>
      </w:r>
      <w:r>
        <w:rPr>
          <w:rFonts w:hint="eastAsia"/>
        </w:rPr>
        <w:t>的</w:t>
      </w:r>
      <w:r>
        <w:t>命名规则</w:t>
      </w:r>
      <w:r w:rsidR="00EA3F49">
        <w:rPr>
          <w:rFonts w:hint="eastAsia"/>
        </w:rPr>
        <w:t>可</w:t>
      </w:r>
      <w:r w:rsidR="00EA3F49">
        <w:t>以根据实际情况命名，但应避免使用</w:t>
      </w:r>
      <w:proofErr w:type="gramStart"/>
      <w:r w:rsidR="00EA3F49">
        <w:rPr>
          <w:rFonts w:hint="eastAsia"/>
        </w:rPr>
        <w:t>极</w:t>
      </w:r>
      <w:proofErr w:type="gramEnd"/>
      <w:r w:rsidR="00EA3F49">
        <w:t>简命名，如</w:t>
      </w:r>
      <w:r w:rsidR="00EA3F49">
        <w:rPr>
          <w:rFonts w:hint="eastAsia"/>
        </w:rPr>
        <w:t>.s</w:t>
      </w:r>
      <w:r w:rsidR="00EA3F49">
        <w:rPr>
          <w:rFonts w:hint="eastAsia"/>
        </w:rPr>
        <w:t>或</w:t>
      </w:r>
      <w:r w:rsidR="00EA3F49">
        <w:rPr>
          <w:rFonts w:hint="eastAsia"/>
        </w:rPr>
        <w:t>.</w:t>
      </w:r>
      <w:proofErr w:type="spellStart"/>
      <w:r w:rsidR="00EA3F49">
        <w:rPr>
          <w:rFonts w:hint="eastAsia"/>
        </w:rPr>
        <w:t>fl</w:t>
      </w:r>
      <w:proofErr w:type="spellEnd"/>
      <w:r w:rsidR="00AE4246">
        <w:rPr>
          <w:rFonts w:hint="eastAsia"/>
        </w:rPr>
        <w:t>，</w:t>
      </w:r>
      <w:r w:rsidR="00AE4246">
        <w:t>不但</w:t>
      </w:r>
      <w:r w:rsidR="00AE4246">
        <w:rPr>
          <w:rFonts w:hint="eastAsia"/>
        </w:rPr>
        <w:t>无</w:t>
      </w:r>
      <w:r w:rsidR="00AE4246">
        <w:t>法</w:t>
      </w:r>
      <w:r w:rsidR="00AE4246">
        <w:rPr>
          <w:rFonts w:hint="eastAsia"/>
        </w:rPr>
        <w:t>表达</w:t>
      </w:r>
      <w:r w:rsidR="00AE4246">
        <w:t>任何</w:t>
      </w:r>
      <w:r w:rsidR="00AE4246">
        <w:rPr>
          <w:rFonts w:hint="eastAsia"/>
        </w:rPr>
        <w:t>意义</w:t>
      </w:r>
      <w:r w:rsidR="00AE4246">
        <w:t>，</w:t>
      </w:r>
      <w:r w:rsidR="00AE4246">
        <w:rPr>
          <w:rFonts w:hint="eastAsia"/>
        </w:rPr>
        <w:t>还会</w:t>
      </w:r>
      <w:r w:rsidR="00AE4246">
        <w:t>增加</w:t>
      </w:r>
      <w:r w:rsidR="00AE4246">
        <w:rPr>
          <w:rFonts w:hint="eastAsia"/>
        </w:rPr>
        <w:t>代码</w:t>
      </w:r>
      <w:r w:rsidR="00AE4246">
        <w:t>检索</w:t>
      </w:r>
      <w:r w:rsidR="00AE4246">
        <w:rPr>
          <w:rFonts w:hint="eastAsia"/>
        </w:rPr>
        <w:t>时的</w:t>
      </w:r>
      <w:r w:rsidR="00AE4246">
        <w:t>难度</w:t>
      </w:r>
      <w:r w:rsidR="00AE4246">
        <w:rPr>
          <w:rFonts w:hint="eastAsia"/>
        </w:rPr>
        <w:t>。</w:t>
      </w:r>
    </w:p>
    <w:p w:rsidR="0084354E" w:rsidRPr="0084354E" w:rsidDel="00AE4246" w:rsidRDefault="0084354E" w:rsidP="00806E2F">
      <w:pPr>
        <w:pStyle w:val="a0"/>
        <w:ind w:leftChars="-51" w:left="-141" w:firstLineChars="0" w:hanging="2"/>
        <w:rPr>
          <w:del w:id="18" w:author="iad" w:date="2015-07-31T10:04:00Z"/>
        </w:rPr>
      </w:pPr>
    </w:p>
    <w:p w:rsidR="00594DE0" w:rsidRDefault="0084354E" w:rsidP="00806E2F">
      <w:pPr>
        <w:pStyle w:val="3"/>
        <w:ind w:leftChars="-51" w:left="-141" w:hanging="2"/>
      </w:pPr>
      <w:r>
        <w:t>CSS</w:t>
      </w:r>
      <w:r w:rsidR="0073750A">
        <w:rPr>
          <w:rFonts w:hint="eastAsia"/>
        </w:rPr>
        <w:t>属性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规范</w:t>
      </w:r>
    </w:p>
    <w:p w:rsidR="006C0738" w:rsidRPr="006C0738" w:rsidRDefault="00EA3F49" w:rsidP="00DF7933">
      <w:pPr>
        <w:pStyle w:val="a0"/>
        <w:ind w:firstLine="420"/>
      </w:pPr>
      <w:r>
        <w:rPr>
          <w:rFonts w:hint="eastAsia"/>
        </w:rPr>
        <w:t>字</w:t>
      </w:r>
      <w:r>
        <w:t>母一律小写，</w:t>
      </w:r>
      <w:r w:rsidR="000566C6">
        <w:rPr>
          <w:rFonts w:hint="eastAsia"/>
        </w:rPr>
        <w:t>每条</w:t>
      </w:r>
      <w:r w:rsidR="000566C6" w:rsidRPr="00950FFA">
        <w:rPr>
          <w:rFonts w:hint="eastAsia"/>
        </w:rPr>
        <w:t>属性独占</w:t>
      </w:r>
      <w:r w:rsidR="000566C6" w:rsidRPr="00586C87">
        <w:rPr>
          <w:rFonts w:hint="eastAsia"/>
        </w:rPr>
        <w:t>一行，</w:t>
      </w:r>
      <w:r w:rsidR="00DE74A3" w:rsidRPr="00586C87">
        <w:rPr>
          <w:rFonts w:hint="eastAsia"/>
        </w:rPr>
        <w:t>属性名冒号后空一格。行结束以</w:t>
      </w:r>
      <w:r w:rsidR="000566C6" w:rsidRPr="00586C87">
        <w:rPr>
          <w:rFonts w:hint="eastAsia"/>
        </w:rPr>
        <w:t>分号“</w:t>
      </w:r>
      <w:r w:rsidR="000566C6" w:rsidRPr="00586C87">
        <w:rPr>
          <w:rFonts w:hint="eastAsia"/>
        </w:rPr>
        <w:t>;</w:t>
      </w:r>
      <w:r w:rsidR="000566C6" w:rsidRPr="00586C87">
        <w:rPr>
          <w:rFonts w:hint="eastAsia"/>
        </w:rPr>
        <w:t>”结尾。</w:t>
      </w:r>
      <w:r w:rsidR="006C0738" w:rsidRPr="006C0738">
        <w:rPr>
          <w:rFonts w:ascii="Helvetica" w:eastAsia="宋体" w:hAnsi="Helvetica" w:cs="Helvetica"/>
          <w:color w:val="333333"/>
          <w:kern w:val="0"/>
        </w:rPr>
        <w:t>例如</w:t>
      </w:r>
    </w:p>
    <w:p w:rsidR="006C0738" w:rsidRPr="006C0738" w:rsidRDefault="006C0738" w:rsidP="008E18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不推荐</w:t>
      </w:r>
      <w:r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6C0738" w:rsidRPr="006C0738" w:rsidRDefault="006C0738" w:rsidP="00CA1B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45" w:firstLine="49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b/>
          <w:bCs/>
          <w:color w:val="00AA88"/>
          <w:kern w:val="0"/>
          <w:sz w:val="20"/>
          <w:szCs w:val="20"/>
        </w:rPr>
        <w:t>.test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6C0738" w:rsidRPr="006C0738" w:rsidRDefault="006C0738" w:rsidP="006C0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="000A0979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proofErr w:type="gramStart"/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display</w:t>
      </w:r>
      <w:proofErr w:type="gramEnd"/>
      <w:r w:rsidRPr="006C0738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block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8B53B8" w:rsidRDefault="006C0738" w:rsidP="008B53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="0057027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proofErr w:type="gramStart"/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height</w:t>
      </w:r>
      <w:proofErr w:type="gramEnd"/>
      <w:r w:rsidRPr="006C0738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C0738">
        <w:rPr>
          <w:rFonts w:ascii="Consolas" w:eastAsia="宋体" w:hAnsi="Consolas" w:cs="Consolas"/>
          <w:color w:val="FF6600"/>
          <w:kern w:val="0"/>
          <w:sz w:val="20"/>
          <w:szCs w:val="20"/>
        </w:rPr>
        <w:t>100px</w:t>
      </w:r>
    </w:p>
    <w:p w:rsidR="006C0738" w:rsidRPr="006C0738" w:rsidRDefault="006C0738" w:rsidP="008B53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6C0738" w:rsidRPr="006C0738" w:rsidRDefault="00571CA9" w:rsidP="00571CA9">
      <w:pP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0099FF"/>
          <w:kern w:val="0"/>
          <w:sz w:val="20"/>
          <w:szCs w:val="20"/>
        </w:rPr>
        <w:tab/>
      </w:r>
      <w:r w:rsidR="006C0738"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="006C0738"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推荐</w:t>
      </w:r>
      <w:r w:rsidR="006C0738" w:rsidRPr="006C0738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6C0738" w:rsidRPr="006C0738" w:rsidRDefault="006C0738" w:rsidP="006C0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45" w:firstLine="49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b/>
          <w:bCs/>
          <w:color w:val="00AA88"/>
          <w:kern w:val="0"/>
          <w:sz w:val="20"/>
          <w:szCs w:val="20"/>
        </w:rPr>
        <w:t>.test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6C0738" w:rsidRPr="006C0738" w:rsidRDefault="006C0738" w:rsidP="006C0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proofErr w:type="gramStart"/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display</w:t>
      </w:r>
      <w:proofErr w:type="gramEnd"/>
      <w:r w:rsidRPr="006C0738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block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6C0738" w:rsidRPr="006C0738" w:rsidRDefault="006C0738" w:rsidP="006C0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proofErr w:type="gramStart"/>
      <w:r w:rsidRPr="006C0738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</w:rPr>
        <w:t>height</w:t>
      </w:r>
      <w:proofErr w:type="gramEnd"/>
      <w:r w:rsidRPr="006C0738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C0738">
        <w:rPr>
          <w:rFonts w:ascii="Consolas" w:eastAsia="宋体" w:hAnsi="Consolas" w:cs="Consolas"/>
          <w:color w:val="FF6600"/>
          <w:kern w:val="0"/>
          <w:sz w:val="20"/>
          <w:szCs w:val="20"/>
        </w:rPr>
        <w:t>100px</w:t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6C0738" w:rsidRPr="006C0738" w:rsidRDefault="006C0738" w:rsidP="006C0738">
      <w:pP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ab/>
      </w:r>
      <w:r w:rsidRPr="006C0738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6C0738" w:rsidRDefault="006C0738" w:rsidP="00586C87">
      <w:pPr>
        <w:pStyle w:val="a0"/>
        <w:ind w:firstLine="420"/>
      </w:pPr>
    </w:p>
    <w:p w:rsidR="00273233" w:rsidRDefault="00273233" w:rsidP="00586C87">
      <w:pPr>
        <w:pStyle w:val="a0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为了提高可读性，尽可能的使用简写属性。例如</w:t>
      </w:r>
      <w:r w:rsidR="00531F0D"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531F0D" w:rsidRPr="00A43645" w:rsidRDefault="00531F0D" w:rsidP="00A436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50" w:firstLine="500"/>
        <w:jc w:val="left"/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</w:pP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不推荐</w:t>
      </w: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border-top-style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none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font-family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proofErr w:type="spellStart"/>
      <w:r w:rsidRPr="00531F0D">
        <w:rPr>
          <w:b/>
          <w:bCs/>
          <w:color w:val="330099"/>
        </w:rPr>
        <w:t>palatino</w:t>
      </w:r>
      <w:proofErr w:type="spellEnd"/>
      <w:r w:rsidRPr="00531F0D">
        <w:rPr>
          <w:color w:val="555555"/>
        </w:rPr>
        <w:t>,</w:t>
      </w:r>
      <w:r w:rsidRPr="00531F0D">
        <w:rPr>
          <w:color w:val="333333"/>
        </w:rPr>
        <w:t xml:space="preserve"> </w:t>
      </w:r>
      <w:proofErr w:type="spellStart"/>
      <w:r w:rsidRPr="00531F0D">
        <w:rPr>
          <w:b/>
          <w:bCs/>
          <w:color w:val="330099"/>
        </w:rPr>
        <w:t>georgia</w:t>
      </w:r>
      <w:proofErr w:type="spellEnd"/>
      <w:r w:rsidRPr="00531F0D">
        <w:rPr>
          <w:color w:val="555555"/>
        </w:rPr>
        <w:t>,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serif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font-size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100</w:t>
      </w:r>
      <w:r w:rsidRPr="00531F0D">
        <w:rPr>
          <w:color w:val="555555"/>
        </w:rPr>
        <w:t>%;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line-height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</w:t>
      </w:r>
      <w:r w:rsidRPr="00531F0D">
        <w:rPr>
          <w:b/>
          <w:bCs/>
          <w:color w:val="00AA88"/>
        </w:rPr>
        <w:t>.6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padding-bottom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2em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padding-left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1em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padding-right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1em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padding-top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0</w:t>
      </w:r>
      <w:r w:rsidRPr="00531F0D">
        <w:rPr>
          <w:color w:val="555555"/>
        </w:rPr>
        <w:t>;</w:t>
      </w:r>
    </w:p>
    <w:p w:rsidR="00531F0D" w:rsidRPr="00A43645" w:rsidRDefault="00531F0D" w:rsidP="007C7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250" w:firstLine="500"/>
        <w:jc w:val="left"/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</w:pP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推荐</w:t>
      </w:r>
      <w:r w:rsidRPr="00A43645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border-top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0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font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100</w:t>
      </w:r>
      <w:r w:rsidRPr="00531F0D">
        <w:rPr>
          <w:color w:val="555555"/>
        </w:rPr>
        <w:t>%/</w:t>
      </w:r>
      <w:r w:rsidRPr="00531F0D">
        <w:rPr>
          <w:b/>
          <w:bCs/>
          <w:color w:val="330099"/>
        </w:rPr>
        <w:t>1</w:t>
      </w:r>
      <w:r w:rsidRPr="00531F0D">
        <w:rPr>
          <w:b/>
          <w:bCs/>
          <w:color w:val="00AA88"/>
        </w:rPr>
        <w:t>.6</w:t>
      </w:r>
      <w:r w:rsidRPr="00531F0D">
        <w:rPr>
          <w:color w:val="333333"/>
        </w:rPr>
        <w:t xml:space="preserve"> </w:t>
      </w:r>
      <w:proofErr w:type="spellStart"/>
      <w:r w:rsidRPr="00531F0D">
        <w:rPr>
          <w:b/>
          <w:bCs/>
          <w:color w:val="330099"/>
        </w:rPr>
        <w:t>palatino</w:t>
      </w:r>
      <w:proofErr w:type="spellEnd"/>
      <w:r w:rsidRPr="00531F0D">
        <w:rPr>
          <w:color w:val="555555"/>
        </w:rPr>
        <w:t>,</w:t>
      </w:r>
      <w:r w:rsidRPr="00531F0D">
        <w:rPr>
          <w:color w:val="333333"/>
        </w:rPr>
        <w:t xml:space="preserve"> </w:t>
      </w:r>
      <w:proofErr w:type="spellStart"/>
      <w:r w:rsidRPr="00531F0D">
        <w:rPr>
          <w:b/>
          <w:bCs/>
          <w:color w:val="330099"/>
        </w:rPr>
        <w:t>georgia</w:t>
      </w:r>
      <w:proofErr w:type="spellEnd"/>
      <w:r w:rsidRPr="00531F0D">
        <w:rPr>
          <w:color w:val="555555"/>
        </w:rPr>
        <w:t>,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serif</w:t>
      </w:r>
      <w:r w:rsidRPr="00531F0D">
        <w:rPr>
          <w:color w:val="555555"/>
        </w:rPr>
        <w:t>;</w:t>
      </w:r>
    </w:p>
    <w:p w:rsidR="00531F0D" w:rsidRPr="00531F0D" w:rsidRDefault="00531F0D" w:rsidP="00531F0D">
      <w:pPr>
        <w:pStyle w:val="a0"/>
        <w:shd w:val="clear" w:color="auto" w:fill="F5F5F5"/>
        <w:ind w:firstLine="422"/>
        <w:rPr>
          <w:color w:val="333333"/>
        </w:rPr>
      </w:pPr>
      <w:proofErr w:type="gramStart"/>
      <w:r w:rsidRPr="00531F0D">
        <w:rPr>
          <w:b/>
          <w:bCs/>
          <w:color w:val="330099"/>
        </w:rPr>
        <w:t>padding</w:t>
      </w:r>
      <w:proofErr w:type="gramEnd"/>
      <w:r w:rsidRPr="00531F0D">
        <w:rPr>
          <w:color w:val="555555"/>
        </w:rPr>
        <w:t>: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0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1em</w:t>
      </w:r>
      <w:r w:rsidRPr="00531F0D">
        <w:rPr>
          <w:color w:val="333333"/>
        </w:rPr>
        <w:t xml:space="preserve"> </w:t>
      </w:r>
      <w:r w:rsidRPr="00531F0D">
        <w:rPr>
          <w:b/>
          <w:bCs/>
          <w:color w:val="330099"/>
        </w:rPr>
        <w:t>2em</w:t>
      </w:r>
      <w:r w:rsidRPr="00531F0D">
        <w:rPr>
          <w:color w:val="555555"/>
        </w:rPr>
        <w:t>;</w:t>
      </w:r>
    </w:p>
    <w:p w:rsidR="00686294" w:rsidRDefault="00686294" w:rsidP="00686294">
      <w:pPr>
        <w:shd w:val="clear" w:color="auto" w:fill="FFFFFF"/>
        <w:spacing w:after="150" w:line="240" w:lineRule="auto"/>
        <w:ind w:left="0" w:firstLineChars="0" w:firstLine="420"/>
        <w:jc w:val="left"/>
        <w:rPr>
          <w:rFonts w:ascii="Helvetica" w:eastAsia="宋体" w:hAnsi="Helvetica" w:cs="Helvetica"/>
          <w:color w:val="333333"/>
          <w:kern w:val="0"/>
          <w:sz w:val="21"/>
        </w:rPr>
      </w:pPr>
    </w:p>
    <w:p w:rsidR="00686294" w:rsidRPr="00686294" w:rsidRDefault="00686294" w:rsidP="00686294">
      <w:pPr>
        <w:shd w:val="clear" w:color="auto" w:fill="FFFFFF"/>
        <w:spacing w:after="150" w:line="240" w:lineRule="auto"/>
        <w:ind w:left="0" w:firstLineChars="0" w:firstLine="420"/>
        <w:jc w:val="left"/>
        <w:rPr>
          <w:rFonts w:ascii="Helvetica" w:eastAsia="宋体" w:hAnsi="Helvetica" w:cs="Helvetica"/>
          <w:color w:val="333333"/>
          <w:kern w:val="0"/>
          <w:sz w:val="21"/>
        </w:rPr>
      </w:pPr>
      <w:r w:rsidRPr="00686294">
        <w:rPr>
          <w:rFonts w:ascii="Helvetica" w:eastAsia="宋体" w:hAnsi="Helvetica" w:cs="Helvetica"/>
          <w:color w:val="333333"/>
          <w:kern w:val="0"/>
          <w:sz w:val="21"/>
        </w:rPr>
        <w:t>对属性值为</w:t>
      </w:r>
      <w:r w:rsidRPr="00686294">
        <w:rPr>
          <w:rFonts w:ascii="Helvetica" w:eastAsia="宋体" w:hAnsi="Helvetica" w:cs="Helvetica"/>
          <w:color w:val="333333"/>
          <w:kern w:val="0"/>
          <w:sz w:val="21"/>
        </w:rPr>
        <w:t xml:space="preserve"> 0 </w:t>
      </w:r>
      <w:r w:rsidRPr="00686294">
        <w:rPr>
          <w:rFonts w:ascii="Helvetica" w:eastAsia="宋体" w:hAnsi="Helvetica" w:cs="Helvetica"/>
          <w:color w:val="333333"/>
          <w:kern w:val="0"/>
          <w:sz w:val="21"/>
        </w:rPr>
        <w:t>的情况省略单位；例如</w:t>
      </w:r>
    </w:p>
    <w:p w:rsidR="00686294" w:rsidRPr="00686294" w:rsidRDefault="00686294" w:rsidP="004F66F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196" w:firstLine="394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86294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margin</w:t>
      </w:r>
      <w:proofErr w:type="gramEnd"/>
      <w:r w:rsidRPr="00686294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8629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86294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0</w:t>
      </w:r>
      <w:r w:rsidRPr="00686294">
        <w:rPr>
          <w:rFonts w:ascii="Consolas" w:eastAsia="宋体" w:hAnsi="Consolas" w:cs="Consolas"/>
          <w:color w:val="555555"/>
          <w:kern w:val="0"/>
          <w:sz w:val="20"/>
          <w:szCs w:val="20"/>
        </w:rPr>
        <w:t>;</w:t>
      </w:r>
    </w:p>
    <w:p w:rsidR="00686294" w:rsidRPr="00686294" w:rsidRDefault="00686294" w:rsidP="006862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86294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padding</w:t>
      </w:r>
      <w:proofErr w:type="gramEnd"/>
      <w:r w:rsidRPr="00686294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68629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86294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0</w:t>
      </w:r>
      <w:r w:rsidRPr="00686294">
        <w:rPr>
          <w:rFonts w:ascii="Consolas" w:eastAsia="宋体" w:hAnsi="Consolas" w:cs="Consolas"/>
          <w:color w:val="555555"/>
          <w:kern w:val="0"/>
          <w:sz w:val="20"/>
          <w:szCs w:val="20"/>
        </w:rPr>
        <w:t>;</w:t>
      </w:r>
    </w:p>
    <w:p w:rsidR="00D70C54" w:rsidRDefault="00D70C54" w:rsidP="001F4F20">
      <w:pPr>
        <w:shd w:val="clear" w:color="auto" w:fill="FFFFFF"/>
        <w:spacing w:after="150" w:line="240" w:lineRule="auto"/>
        <w:ind w:left="0" w:firstLineChars="0" w:firstLine="420"/>
        <w:jc w:val="left"/>
        <w:rPr>
          <w:rFonts w:ascii="Helvetica" w:eastAsia="宋体" w:hAnsi="Helvetica" w:cs="Helvetica"/>
          <w:color w:val="333333"/>
          <w:kern w:val="0"/>
          <w:sz w:val="21"/>
        </w:rPr>
      </w:pPr>
    </w:p>
    <w:p w:rsidR="001F4F20" w:rsidRPr="001F4F20" w:rsidRDefault="001F4F20" w:rsidP="001F4F20">
      <w:pPr>
        <w:shd w:val="clear" w:color="auto" w:fill="FFFFFF"/>
        <w:spacing w:after="150" w:line="240" w:lineRule="auto"/>
        <w:ind w:left="0" w:firstLineChars="0" w:firstLine="420"/>
        <w:jc w:val="left"/>
        <w:rPr>
          <w:rFonts w:ascii="Helvetica" w:eastAsia="宋体" w:hAnsi="Helvetica" w:cs="Helvetica"/>
          <w:color w:val="333333"/>
          <w:kern w:val="0"/>
          <w:sz w:val="21"/>
        </w:rPr>
      </w:pPr>
      <w:r w:rsidRPr="001F4F20">
        <w:rPr>
          <w:rFonts w:ascii="Helvetica" w:eastAsia="宋体" w:hAnsi="Helvetica" w:cs="Helvetica"/>
          <w:color w:val="333333"/>
          <w:kern w:val="0"/>
          <w:sz w:val="21"/>
        </w:rPr>
        <w:t>尽可能使用</w:t>
      </w:r>
      <w:r w:rsidRPr="001F4F20">
        <w:rPr>
          <w:rFonts w:ascii="Helvetica" w:eastAsia="宋体" w:hAnsi="Helvetica" w:cs="Helvetica"/>
          <w:color w:val="333333"/>
          <w:kern w:val="0"/>
          <w:sz w:val="21"/>
        </w:rPr>
        <w:t xml:space="preserve"> 3 </w:t>
      </w:r>
      <w:proofErr w:type="gramStart"/>
      <w:r w:rsidRPr="001F4F20">
        <w:rPr>
          <w:rFonts w:ascii="Helvetica" w:eastAsia="宋体" w:hAnsi="Helvetica" w:cs="Helvetica"/>
          <w:color w:val="333333"/>
          <w:kern w:val="0"/>
          <w:sz w:val="21"/>
        </w:rPr>
        <w:t>个</w:t>
      </w:r>
      <w:proofErr w:type="gramEnd"/>
      <w:r w:rsidRPr="001F4F20">
        <w:rPr>
          <w:rFonts w:ascii="Helvetica" w:eastAsia="宋体" w:hAnsi="Helvetica" w:cs="Helvetica"/>
          <w:color w:val="333333"/>
          <w:kern w:val="0"/>
          <w:sz w:val="21"/>
        </w:rPr>
        <w:t>字符的</w:t>
      </w:r>
      <w:r w:rsidRPr="001F4F20">
        <w:rPr>
          <w:rFonts w:ascii="Helvetica" w:eastAsia="宋体" w:hAnsi="Helvetica" w:cs="Helvetica"/>
          <w:color w:val="333333"/>
          <w:kern w:val="0"/>
          <w:sz w:val="21"/>
        </w:rPr>
        <w:t xml:space="preserve"> 16 </w:t>
      </w:r>
      <w:r w:rsidRPr="001F4F20">
        <w:rPr>
          <w:rFonts w:ascii="Helvetica" w:eastAsia="宋体" w:hAnsi="Helvetica" w:cs="Helvetica"/>
          <w:color w:val="333333"/>
          <w:kern w:val="0"/>
          <w:sz w:val="21"/>
        </w:rPr>
        <w:t>进制颜色值；例如</w:t>
      </w:r>
    </w:p>
    <w:p w:rsidR="001F4F20" w:rsidRPr="001F4F20" w:rsidRDefault="001F4F20" w:rsidP="001F4F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不推荐</w:t>
      </w: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1F4F20" w:rsidRPr="001F4F20" w:rsidRDefault="001F4F20" w:rsidP="001F4F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196" w:firstLine="394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1F4F20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color</w:t>
      </w:r>
      <w:proofErr w:type="gramEnd"/>
      <w:r w:rsidRPr="001F4F20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1F4F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F4F20">
        <w:rPr>
          <w:rFonts w:ascii="Consolas" w:eastAsia="宋体" w:hAnsi="Consolas" w:cs="Consolas"/>
          <w:color w:val="CC00FF"/>
          <w:kern w:val="0"/>
          <w:sz w:val="20"/>
          <w:szCs w:val="20"/>
        </w:rPr>
        <w:t>#</w:t>
      </w:r>
      <w:proofErr w:type="spellStart"/>
      <w:r w:rsidRPr="001F4F20">
        <w:rPr>
          <w:rFonts w:ascii="Consolas" w:eastAsia="宋体" w:hAnsi="Consolas" w:cs="Consolas"/>
          <w:color w:val="CC00FF"/>
          <w:kern w:val="0"/>
          <w:sz w:val="20"/>
          <w:szCs w:val="20"/>
        </w:rPr>
        <w:t>eebbcc</w:t>
      </w:r>
      <w:proofErr w:type="spellEnd"/>
      <w:r w:rsidRPr="001F4F20">
        <w:rPr>
          <w:rFonts w:ascii="Consolas" w:eastAsia="宋体" w:hAnsi="Consolas" w:cs="Consolas"/>
          <w:color w:val="555555"/>
          <w:kern w:val="0"/>
          <w:sz w:val="20"/>
          <w:szCs w:val="20"/>
        </w:rPr>
        <w:t>;</w:t>
      </w:r>
    </w:p>
    <w:p w:rsidR="001F4F20" w:rsidRPr="001F4F20" w:rsidRDefault="001F4F20" w:rsidP="001F4F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/* </w:t>
      </w: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>推荐</w:t>
      </w:r>
      <w:r w:rsidRPr="001F4F20">
        <w:rPr>
          <w:rFonts w:ascii="Consolas" w:eastAsia="宋体" w:hAnsi="Consolas" w:cs="Consolas"/>
          <w:i/>
          <w:iCs/>
          <w:color w:val="0099FF"/>
          <w:kern w:val="0"/>
          <w:sz w:val="20"/>
          <w:szCs w:val="20"/>
        </w:rPr>
        <w:t xml:space="preserve"> */</w:t>
      </w:r>
    </w:p>
    <w:p w:rsidR="009A6140" w:rsidRDefault="001F4F20" w:rsidP="009A6140">
      <w:pPr>
        <w:shd w:val="clear" w:color="auto" w:fill="FFFFFF"/>
        <w:spacing w:after="150" w:line="240" w:lineRule="auto"/>
        <w:ind w:left="0" w:firstLineChars="0" w:firstLine="420"/>
        <w:jc w:val="left"/>
        <w:rPr>
          <w:rFonts w:ascii="Helvetica" w:eastAsia="宋体" w:hAnsi="Helvetica" w:cs="Helvetica"/>
          <w:color w:val="333333"/>
          <w:kern w:val="0"/>
          <w:sz w:val="21"/>
        </w:rPr>
      </w:pPr>
      <w:proofErr w:type="gramStart"/>
      <w:r w:rsidRPr="001F4F20">
        <w:rPr>
          <w:rFonts w:ascii="Consolas" w:eastAsia="宋体" w:hAnsi="Consolas" w:cs="Consolas"/>
          <w:b/>
          <w:bCs/>
          <w:color w:val="330099"/>
          <w:kern w:val="0"/>
          <w:sz w:val="20"/>
          <w:szCs w:val="20"/>
        </w:rPr>
        <w:t>color</w:t>
      </w:r>
      <w:proofErr w:type="gramEnd"/>
      <w:r w:rsidRPr="001F4F20">
        <w:rPr>
          <w:rFonts w:ascii="Consolas" w:eastAsia="宋体" w:hAnsi="Consolas" w:cs="Consolas"/>
          <w:color w:val="555555"/>
          <w:kern w:val="0"/>
          <w:sz w:val="20"/>
          <w:szCs w:val="20"/>
        </w:rPr>
        <w:t>:</w:t>
      </w:r>
      <w:r w:rsidRPr="001F4F2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F4F20">
        <w:rPr>
          <w:rFonts w:ascii="Consolas" w:eastAsia="宋体" w:hAnsi="Consolas" w:cs="Consolas"/>
          <w:color w:val="CC00FF"/>
          <w:kern w:val="0"/>
          <w:sz w:val="20"/>
          <w:szCs w:val="20"/>
        </w:rPr>
        <w:t>#</w:t>
      </w:r>
      <w:proofErr w:type="spellStart"/>
      <w:r w:rsidRPr="001F4F20">
        <w:rPr>
          <w:rFonts w:ascii="Consolas" w:eastAsia="宋体" w:hAnsi="Consolas" w:cs="Consolas"/>
          <w:color w:val="CC00FF"/>
          <w:kern w:val="0"/>
          <w:sz w:val="20"/>
          <w:szCs w:val="20"/>
        </w:rPr>
        <w:t>ebc</w:t>
      </w:r>
      <w:proofErr w:type="spellEnd"/>
      <w:r w:rsidRPr="001F4F20">
        <w:rPr>
          <w:rFonts w:ascii="Consolas" w:eastAsia="宋体" w:hAnsi="Consolas" w:cs="Consolas"/>
          <w:color w:val="555555"/>
          <w:kern w:val="0"/>
          <w:sz w:val="20"/>
          <w:szCs w:val="20"/>
        </w:rPr>
        <w:t>;</w:t>
      </w:r>
    </w:p>
    <w:p w:rsidR="00AC3BF5" w:rsidRPr="009A6140" w:rsidRDefault="00AC3BF5" w:rsidP="001076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 w:firstLineChars="0" w:firstLine="4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843D6" w:rsidRDefault="006D5A02" w:rsidP="00806E2F">
      <w:pPr>
        <w:pStyle w:val="2"/>
        <w:ind w:leftChars="-51" w:left="-141" w:right="280" w:hanging="2"/>
      </w:pPr>
      <w:bookmarkStart w:id="19" w:name="_Toc425519483"/>
      <w:r>
        <w:rPr>
          <w:rFonts w:hint="eastAsia"/>
        </w:rPr>
        <w:t>选择器的使用</w:t>
      </w:r>
      <w:bookmarkEnd w:id="19"/>
    </w:p>
    <w:p w:rsidR="006D5A02" w:rsidRPr="00586C87" w:rsidRDefault="00AE4246" w:rsidP="00586C87">
      <w:pPr>
        <w:pStyle w:val="a0"/>
        <w:ind w:firstLine="420"/>
      </w:pPr>
      <w:r>
        <w:rPr>
          <w:rFonts w:hint="eastAsia"/>
        </w:rPr>
        <w:t>禁止</w:t>
      </w:r>
      <w:r w:rsidR="006D5A02" w:rsidRPr="00586C87">
        <w:rPr>
          <w:rFonts w:hint="eastAsia"/>
        </w:rPr>
        <w:t>使用</w:t>
      </w:r>
      <w:r>
        <w:rPr>
          <w:rFonts w:hint="eastAsia"/>
        </w:rPr>
        <w:t>CSS</w:t>
      </w:r>
      <w:r w:rsidR="006D5A02" w:rsidRPr="00586C87">
        <w:rPr>
          <w:rFonts w:hint="eastAsia"/>
        </w:rPr>
        <w:t>通配符</w:t>
      </w:r>
      <w:r>
        <w:rPr>
          <w:rFonts w:hint="eastAsia"/>
        </w:rPr>
        <w:t>选择</w:t>
      </w:r>
      <w:r>
        <w:t>器</w:t>
      </w:r>
      <w:r w:rsidR="006D5A02" w:rsidRPr="00586C87">
        <w:rPr>
          <w:rFonts w:hint="eastAsia"/>
        </w:rPr>
        <w:t>。</w:t>
      </w:r>
    </w:p>
    <w:p w:rsidR="00696C1C" w:rsidRDefault="00DC783A" w:rsidP="00586C87">
      <w:pPr>
        <w:pStyle w:val="a0"/>
        <w:ind w:firstLine="420"/>
      </w:pPr>
      <w:r>
        <w:rPr>
          <w:rFonts w:hint="eastAsia"/>
        </w:rPr>
        <w:t>禁止</w:t>
      </w:r>
      <w:r w:rsidR="00696C1C" w:rsidRPr="00586C87">
        <w:rPr>
          <w:rFonts w:hint="eastAsia"/>
        </w:rPr>
        <w:t>使用</w:t>
      </w:r>
      <w:r w:rsidR="00696C1C" w:rsidRPr="00586C87">
        <w:rPr>
          <w:rFonts w:hint="eastAsia"/>
        </w:rPr>
        <w:t>ID</w:t>
      </w:r>
      <w:r w:rsidR="00696C1C" w:rsidRPr="00586C87">
        <w:rPr>
          <w:rFonts w:hint="eastAsia"/>
        </w:rPr>
        <w:t>选择器，样式应该</w:t>
      </w:r>
      <w:r w:rsidR="00BC76D6">
        <w:rPr>
          <w:rFonts w:hint="eastAsia"/>
        </w:rPr>
        <w:t>使用</w:t>
      </w:r>
      <w:r w:rsidR="00696C1C" w:rsidRPr="00586C87">
        <w:rPr>
          <w:rFonts w:hint="eastAsia"/>
        </w:rPr>
        <w:t>类选择器，</w:t>
      </w:r>
      <w:r w:rsidR="00696C1C" w:rsidRPr="00586C87">
        <w:rPr>
          <w:rFonts w:hint="eastAsia"/>
        </w:rPr>
        <w:t>ID</w:t>
      </w:r>
      <w:r w:rsidR="00696C1C" w:rsidRPr="00586C87">
        <w:rPr>
          <w:rFonts w:hint="eastAsia"/>
        </w:rPr>
        <w:t>有可能</w:t>
      </w:r>
      <w:proofErr w:type="gramStart"/>
      <w:r w:rsidR="00696C1C" w:rsidRPr="00586C87">
        <w:rPr>
          <w:rFonts w:hint="eastAsia"/>
        </w:rPr>
        <w:t>绑定着</w:t>
      </w:r>
      <w:proofErr w:type="gramEnd"/>
      <w:r w:rsidR="00696C1C" w:rsidRPr="00586C87">
        <w:rPr>
          <w:rFonts w:hint="eastAsia"/>
        </w:rPr>
        <w:t>页面的业务逻辑，有可能发生改变，因此</w:t>
      </w:r>
      <w:r w:rsidR="00AE4246">
        <w:rPr>
          <w:rFonts w:hint="eastAsia"/>
        </w:rPr>
        <w:t>应</w:t>
      </w:r>
      <w:r w:rsidR="00696C1C" w:rsidRPr="00586C87">
        <w:rPr>
          <w:rFonts w:hint="eastAsia"/>
        </w:rPr>
        <w:t>尽量避免使用</w:t>
      </w:r>
      <w:r w:rsidR="00696C1C" w:rsidRPr="00586C87">
        <w:rPr>
          <w:rFonts w:hint="eastAsia"/>
        </w:rPr>
        <w:t>ID</w:t>
      </w:r>
      <w:r w:rsidR="00696C1C" w:rsidRPr="00586C87">
        <w:rPr>
          <w:rFonts w:hint="eastAsia"/>
        </w:rPr>
        <w:t>选</w:t>
      </w:r>
      <w:r w:rsidR="00696C1C">
        <w:rPr>
          <w:rFonts w:hint="eastAsia"/>
        </w:rPr>
        <w:t>择器应用样式。</w:t>
      </w:r>
    </w:p>
    <w:p w:rsidR="00076FD1" w:rsidRDefault="00076FD1" w:rsidP="00076FD1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</w:t>
      </w:r>
      <w:r>
        <w:rPr>
          <w:rFonts w:ascii="Helvetica" w:hAnsi="Helvetica" w:cs="Helvetica" w:hint="eastAsia"/>
          <w:color w:val="333333"/>
          <w:sz w:val="21"/>
          <w:szCs w:val="21"/>
        </w:rPr>
        <w:t>性能原因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请避免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元素选择器和类选择器以及</w:t>
      </w:r>
      <w:r>
        <w:rPr>
          <w:rFonts w:ascii="Helvetica" w:hAnsi="Helvetica" w:cs="Helvetica"/>
          <w:color w:val="333333"/>
          <w:sz w:val="21"/>
          <w:szCs w:val="21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</w:rPr>
        <w:t>选择器混用</w:t>
      </w:r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lastRenderedPageBreak/>
        <w:t xml:space="preserve">/* 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不推荐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*/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ul</w:t>
      </w:r>
      <w:r>
        <w:rPr>
          <w:rStyle w:val="nf"/>
          <w:rFonts w:ascii="Consolas" w:hAnsi="Consolas" w:cs="Consolas"/>
          <w:color w:val="CC00FF"/>
          <w:sz w:val="20"/>
          <w:szCs w:val="20"/>
        </w:rPr>
        <w:t>#</w:t>
      </w:r>
      <w:proofErr w:type="gramEnd"/>
      <w:r>
        <w:rPr>
          <w:rStyle w:val="nf"/>
          <w:rFonts w:ascii="Consolas" w:hAnsi="Consolas" w:cs="Consolas"/>
          <w:color w:val="CC00FF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nt"/>
          <w:rFonts w:ascii="Consolas" w:hAnsi="Consolas" w:cs="Consolas"/>
          <w:b/>
          <w:bCs/>
          <w:color w:val="330099"/>
          <w:sz w:val="20"/>
          <w:szCs w:val="20"/>
        </w:rPr>
        <w:t>div</w:t>
      </w:r>
      <w:r>
        <w:rPr>
          <w:rStyle w:val="nc"/>
          <w:rFonts w:ascii="Consolas" w:hAnsi="Consolas" w:cs="Consolas"/>
          <w:b/>
          <w:bCs/>
          <w:color w:val="00AA88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/* 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>推荐</w:t>
      </w:r>
      <w:r>
        <w:rPr>
          <w:rStyle w:val="c"/>
          <w:rFonts w:ascii="Consolas" w:hAnsi="Consolas" w:cs="Consolas"/>
          <w:i/>
          <w:iCs/>
          <w:color w:val="0099FF"/>
          <w:sz w:val="20"/>
          <w:szCs w:val="20"/>
        </w:rPr>
        <w:t xml:space="preserve"> */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2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f"/>
          <w:rFonts w:ascii="Consolas" w:hAnsi="Consolas" w:cs="Consolas"/>
          <w:color w:val="CC00FF"/>
          <w:sz w:val="20"/>
          <w:szCs w:val="20"/>
        </w:rPr>
        <w:t>#example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</w:t>
      </w:r>
    </w:p>
    <w:p w:rsidR="00076FD1" w:rsidRDefault="00076FD1" w:rsidP="00076FD1">
      <w:pPr>
        <w:pStyle w:val="HTML"/>
        <w:shd w:val="clear" w:color="auto" w:fill="F5F5F5"/>
        <w:wordWrap w:val="0"/>
        <w:spacing w:line="300" w:lineRule="atLeast"/>
        <w:ind w:firstLine="402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c"/>
          <w:rFonts w:ascii="Consolas" w:hAnsi="Consolas" w:cs="Consolas"/>
          <w:b/>
          <w:bCs/>
          <w:color w:val="00AA88"/>
          <w:sz w:val="20"/>
          <w:szCs w:val="20"/>
        </w:rPr>
        <w:t>.error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</w:t>
      </w:r>
    </w:p>
    <w:p w:rsidR="00076FD1" w:rsidRDefault="00076FD1" w:rsidP="00586C87">
      <w:pPr>
        <w:pStyle w:val="a0"/>
        <w:ind w:firstLine="420"/>
      </w:pPr>
    </w:p>
    <w:p w:rsidR="00CD6F18" w:rsidRDefault="00CD6F18" w:rsidP="00806E2F">
      <w:pPr>
        <w:pStyle w:val="2"/>
        <w:ind w:leftChars="-51" w:left="-141" w:right="280" w:hanging="2"/>
      </w:pPr>
      <w:bookmarkStart w:id="20" w:name="_Toc425519484"/>
      <w:r>
        <w:rPr>
          <w:rFonts w:hint="eastAsia"/>
        </w:rPr>
        <w:t>兼容问题</w:t>
      </w:r>
      <w:bookmarkEnd w:id="20"/>
    </w:p>
    <w:p w:rsidR="00CD6F18" w:rsidRPr="00586C87" w:rsidRDefault="00CD6F18" w:rsidP="00586C87">
      <w:pPr>
        <w:pStyle w:val="a0"/>
        <w:ind w:firstLine="420"/>
      </w:pPr>
      <w:r>
        <w:rPr>
          <w:rFonts w:hint="eastAsia"/>
        </w:rPr>
        <w:t>尽量避免使用</w:t>
      </w:r>
      <w:r>
        <w:rPr>
          <w:rFonts w:hint="eastAsia"/>
        </w:rPr>
        <w:t>CSS Ha</w:t>
      </w:r>
      <w:r w:rsidRPr="00586C87">
        <w:rPr>
          <w:rFonts w:hint="eastAsia"/>
        </w:rPr>
        <w:t>ck</w:t>
      </w:r>
      <w:r w:rsidRPr="00586C87">
        <w:rPr>
          <w:rFonts w:hint="eastAsia"/>
        </w:rPr>
        <w:t>，对于</w:t>
      </w:r>
      <w:r w:rsidRPr="00586C87">
        <w:rPr>
          <w:rFonts w:hint="eastAsia"/>
        </w:rPr>
        <w:t>IE</w:t>
      </w:r>
      <w:r w:rsidRPr="00586C87">
        <w:rPr>
          <w:rFonts w:hint="eastAsia"/>
        </w:rPr>
        <w:t>系列的浏览器兼容性问题，采用条件注释加载对应的</w:t>
      </w:r>
      <w:r w:rsidRPr="00586C87">
        <w:rPr>
          <w:rFonts w:hint="eastAsia"/>
        </w:rPr>
        <w:t>CSS</w:t>
      </w:r>
      <w:r w:rsidRPr="00586C87">
        <w:rPr>
          <w:rFonts w:hint="eastAsia"/>
        </w:rPr>
        <w:t>，覆盖默认样式的方式解决。</w:t>
      </w:r>
      <w:r w:rsidR="0008602B" w:rsidRPr="00586C87">
        <w:rPr>
          <w:rFonts w:hint="eastAsia"/>
        </w:rPr>
        <w:t>有关</w:t>
      </w:r>
      <w:r w:rsidR="0008602B" w:rsidRPr="00586C87">
        <w:rPr>
          <w:rFonts w:hint="eastAsia"/>
        </w:rPr>
        <w:t>CSS Hack</w:t>
      </w:r>
      <w:r w:rsidR="0008602B" w:rsidRPr="00586C87">
        <w:rPr>
          <w:rFonts w:hint="eastAsia"/>
        </w:rPr>
        <w:t>技术及</w:t>
      </w:r>
      <w:r w:rsidR="0008602B" w:rsidRPr="00586C87">
        <w:rPr>
          <w:rFonts w:hint="eastAsia"/>
        </w:rPr>
        <w:t>IE</w:t>
      </w:r>
      <w:r w:rsidR="0008602B" w:rsidRPr="00586C87">
        <w:rPr>
          <w:rFonts w:hint="eastAsia"/>
        </w:rPr>
        <w:t>的条件注释技术具体请参考附录</w:t>
      </w:r>
      <w:r w:rsidR="00F93622">
        <w:fldChar w:fldCharType="begin"/>
      </w:r>
      <w:r w:rsidR="00F93622">
        <w:instrText xml:space="preserve"> REF _Ref296437513 \r \h  \* MERGEFORMAT </w:instrText>
      </w:r>
      <w:r w:rsidR="00F93622">
        <w:fldChar w:fldCharType="separate"/>
      </w:r>
      <w:r w:rsidR="0095647B">
        <w:rPr>
          <w:rFonts w:hint="eastAsia"/>
        </w:rPr>
        <w:t>6</w:t>
      </w:r>
      <w:r w:rsidR="00C92068" w:rsidRPr="00586C87">
        <w:t>.</w:t>
      </w:r>
      <w:r w:rsidR="00F93622">
        <w:fldChar w:fldCharType="end"/>
      </w:r>
      <w:r w:rsidR="0095647B">
        <w:rPr>
          <w:rFonts w:hint="eastAsia"/>
        </w:rPr>
        <w:t>5</w:t>
      </w:r>
      <w:r w:rsidR="0008602B" w:rsidRPr="00586C87">
        <w:rPr>
          <w:rFonts w:hint="eastAsia"/>
        </w:rPr>
        <w:t>。</w:t>
      </w:r>
    </w:p>
    <w:p w:rsidR="00B51A43" w:rsidRPr="00B51A43" w:rsidRDefault="00B51A43" w:rsidP="00586C87">
      <w:pPr>
        <w:pStyle w:val="a0"/>
        <w:ind w:firstLine="420"/>
      </w:pPr>
    </w:p>
    <w:p w:rsidR="008355FD" w:rsidRDefault="008355FD" w:rsidP="00806E2F">
      <w:pPr>
        <w:pStyle w:val="1"/>
        <w:ind w:leftChars="-51" w:left="-141" w:right="280" w:hanging="2"/>
      </w:pPr>
      <w:bookmarkStart w:id="21" w:name="_Toc425519486"/>
      <w:r>
        <w:rPr>
          <w:rFonts w:hint="eastAsia"/>
        </w:rPr>
        <w:t>JavaScript</w:t>
      </w:r>
      <w:bookmarkEnd w:id="21"/>
    </w:p>
    <w:p w:rsidR="00D0280E" w:rsidRDefault="00D0280E" w:rsidP="00806E2F">
      <w:pPr>
        <w:pStyle w:val="2"/>
        <w:ind w:leftChars="-51" w:left="-141" w:right="280" w:hanging="2"/>
      </w:pPr>
      <w:bookmarkStart w:id="22" w:name="_Toc425519487"/>
      <w:r>
        <w:rPr>
          <w:rFonts w:hint="eastAsia"/>
        </w:rPr>
        <w:t>JavaScript Code Style</w:t>
      </w:r>
      <w:bookmarkEnd w:id="22"/>
    </w:p>
    <w:p w:rsidR="00DA47A0" w:rsidRPr="00586C87" w:rsidRDefault="006358CD" w:rsidP="00586C87">
      <w:pPr>
        <w:pStyle w:val="a0"/>
        <w:ind w:firstLine="420"/>
      </w:pPr>
      <w:r>
        <w:rPr>
          <w:rFonts w:hint="eastAsia"/>
        </w:rPr>
        <w:t>变量与</w:t>
      </w:r>
      <w:r w:rsidRPr="00586C87">
        <w:rPr>
          <w:rFonts w:hint="eastAsia"/>
        </w:rPr>
        <w:t>函数</w:t>
      </w:r>
      <w:proofErr w:type="gramStart"/>
      <w:r w:rsidRPr="00586C87">
        <w:rPr>
          <w:rFonts w:hint="eastAsia"/>
        </w:rPr>
        <w:t>名采用</w:t>
      </w:r>
      <w:proofErr w:type="gramEnd"/>
      <w:r w:rsidRPr="00586C87">
        <w:rPr>
          <w:rFonts w:hint="eastAsia"/>
        </w:rPr>
        <w:t>驼峰式</w:t>
      </w:r>
      <w:r w:rsidR="00DA47A0" w:rsidRPr="00586C87">
        <w:rPr>
          <w:rFonts w:hint="eastAsia"/>
        </w:rPr>
        <w:t>命名</w:t>
      </w:r>
    </w:p>
    <w:p w:rsidR="00DA47A0" w:rsidRPr="00586C87" w:rsidRDefault="00DA47A0" w:rsidP="00586C87">
      <w:pPr>
        <w:pStyle w:val="a0"/>
        <w:ind w:firstLine="420"/>
      </w:pPr>
      <w:r w:rsidRPr="00586C87">
        <w:rPr>
          <w:rFonts w:hint="eastAsia"/>
        </w:rPr>
        <w:t>常量使用全大写，多个单词以下划线“</w:t>
      </w:r>
      <w:r w:rsidRPr="00586C87">
        <w:rPr>
          <w:rFonts w:hint="eastAsia"/>
        </w:rPr>
        <w:t>_</w:t>
      </w:r>
      <w:r w:rsidRPr="00586C87">
        <w:rPr>
          <w:rFonts w:hint="eastAsia"/>
        </w:rPr>
        <w:t>”分隔</w:t>
      </w:r>
    </w:p>
    <w:p w:rsidR="00D0280E" w:rsidRPr="00586C87" w:rsidRDefault="00D0280E" w:rsidP="00586C87">
      <w:pPr>
        <w:pStyle w:val="a0"/>
        <w:ind w:firstLine="420"/>
      </w:pPr>
      <w:r w:rsidRPr="00586C87">
        <w:rPr>
          <w:rFonts w:hint="eastAsia"/>
        </w:rPr>
        <w:t>关键字后空一格</w:t>
      </w:r>
    </w:p>
    <w:p w:rsidR="00DA47A0" w:rsidRDefault="00DA47A0" w:rsidP="00586C87">
      <w:pPr>
        <w:pStyle w:val="a0"/>
        <w:ind w:firstLine="420"/>
      </w:pPr>
      <w:r w:rsidRPr="00586C87">
        <w:rPr>
          <w:rFonts w:hint="eastAsia"/>
        </w:rPr>
        <w:t>类中的方法应写入类的</w:t>
      </w:r>
      <w:r w:rsidRPr="00586C87">
        <w:rPr>
          <w:rFonts w:hint="eastAsia"/>
        </w:rPr>
        <w:t>pro</w:t>
      </w:r>
      <w:r>
        <w:rPr>
          <w:rFonts w:hint="eastAsia"/>
        </w:rPr>
        <w:t>totype</w:t>
      </w:r>
      <w:r>
        <w:rPr>
          <w:rFonts w:hint="eastAsia"/>
        </w:rPr>
        <w:t>中，私有方法以下划线“</w:t>
      </w:r>
      <w:r>
        <w:rPr>
          <w:rFonts w:hint="eastAsia"/>
        </w:rPr>
        <w:t>_</w:t>
      </w:r>
      <w:r w:rsidR="00384698">
        <w:rPr>
          <w:rFonts w:hint="eastAsia"/>
        </w:rPr>
        <w:t>”开头</w:t>
      </w:r>
    </w:p>
    <w:p w:rsidR="00384698" w:rsidRPr="00384698" w:rsidRDefault="00384698" w:rsidP="00384698">
      <w:pPr>
        <w:pStyle w:val="a0"/>
        <w:ind w:firstLine="420"/>
      </w:pPr>
      <w:r w:rsidRPr="00384698">
        <w:t>声明变量时</w:t>
      </w:r>
      <w:r w:rsidRPr="00384698">
        <w:t xml:space="preserve">, </w:t>
      </w:r>
      <w:r w:rsidRPr="00384698">
        <w:t>必须加上</w:t>
      </w:r>
      <w:r w:rsidRPr="00384698">
        <w:t> </w:t>
      </w:r>
      <w:proofErr w:type="spellStart"/>
      <w:r w:rsidRPr="0038469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84698">
        <w:t> </w:t>
      </w:r>
      <w:r w:rsidRPr="00384698">
        <w:t>关键字</w:t>
      </w:r>
      <w:r w:rsidRPr="00384698">
        <w:t>.</w:t>
      </w:r>
    </w:p>
    <w:p w:rsidR="00384698" w:rsidRPr="00384698" w:rsidRDefault="00384698" w:rsidP="00384698">
      <w:pPr>
        <w:pStyle w:val="a0"/>
        <w:ind w:firstLine="420"/>
      </w:pPr>
      <w:r w:rsidRPr="00384698">
        <w:t>尽量减少全局变量的使用</w:t>
      </w:r>
      <w:r w:rsidRPr="00384698">
        <w:t>.</w:t>
      </w:r>
    </w:p>
    <w:p w:rsidR="00384698" w:rsidRPr="00384698" w:rsidRDefault="00384698" w:rsidP="00384698">
      <w:pPr>
        <w:pStyle w:val="a0"/>
        <w:ind w:firstLine="420"/>
      </w:pPr>
      <w:r w:rsidRPr="00384698">
        <w:t>语句总是以分号结尾</w:t>
      </w:r>
      <w:r w:rsidRPr="00384698">
        <w:t>.</w:t>
      </w:r>
    </w:p>
    <w:p w:rsidR="00384698" w:rsidRDefault="00384698" w:rsidP="00384698">
      <w:pPr>
        <w:pStyle w:val="a0"/>
        <w:ind w:firstLine="420"/>
      </w:pPr>
      <w:r w:rsidRPr="00384698">
        <w:t>不要在块内声明函数</w:t>
      </w:r>
      <w:r w:rsidRPr="00384698">
        <w:t>.</w:t>
      </w:r>
    </w:p>
    <w:p w:rsidR="008F7A7F" w:rsidRPr="008F7A7F" w:rsidRDefault="008F7A7F" w:rsidP="008F7A7F">
      <w:pPr>
        <w:pStyle w:val="a0"/>
        <w:ind w:firstLine="420"/>
        <w:rPr>
          <w:rFonts w:ascii="Helvetica" w:hAnsi="Helvetica" w:cs="Helvetica"/>
        </w:rPr>
      </w:pPr>
      <w:r w:rsidRPr="008F7A7F">
        <w:t>if/else/while/for</w:t>
      </w:r>
      <w:r w:rsidRPr="008F7A7F">
        <w:rPr>
          <w:rFonts w:ascii="Helvetica" w:hAnsi="Helvetica" w:cs="Helvetica"/>
        </w:rPr>
        <w:t> </w:t>
      </w:r>
      <w:r w:rsidRPr="008F7A7F">
        <w:rPr>
          <w:rFonts w:ascii="Helvetica" w:hAnsi="Helvetica" w:cs="Helvetica"/>
        </w:rPr>
        <w:t>条件表达式必须有小括号</w:t>
      </w:r>
      <w:r w:rsidRPr="008F7A7F">
        <w:rPr>
          <w:rFonts w:ascii="Helvetica" w:hAnsi="Helvetica" w:cs="Helvetica"/>
        </w:rPr>
        <w:t>;</w:t>
      </w:r>
    </w:p>
    <w:p w:rsidR="008F7A7F" w:rsidRPr="008F7A7F" w:rsidRDefault="008F7A7F" w:rsidP="008F7A7F">
      <w:pPr>
        <w:pStyle w:val="a0"/>
        <w:ind w:firstLine="420"/>
        <w:rPr>
          <w:rFonts w:ascii="Helvetica" w:hAnsi="Helvetica" w:cs="Helvetica"/>
        </w:rPr>
      </w:pPr>
      <w:r w:rsidRPr="008F7A7F">
        <w:rPr>
          <w:rFonts w:ascii="Helvetica" w:hAnsi="Helvetica" w:cs="Helvetica"/>
        </w:rPr>
        <w:t>语句块必须有大括号</w:t>
      </w:r>
      <w:r w:rsidRPr="008F7A7F">
        <w:rPr>
          <w:rFonts w:ascii="Helvetica" w:hAnsi="Helvetica" w:cs="Helvetica"/>
        </w:rPr>
        <w:t>;</w:t>
      </w:r>
    </w:p>
    <w:p w:rsidR="00384698" w:rsidRPr="00384698" w:rsidRDefault="00384698" w:rsidP="00384698">
      <w:pPr>
        <w:pStyle w:val="a0"/>
        <w:ind w:firstLine="420"/>
      </w:pPr>
      <w:r w:rsidRPr="00384698">
        <w:t>不要封装基本类型</w:t>
      </w:r>
      <w:r w:rsidRPr="00384698">
        <w:t>.</w:t>
      </w:r>
    </w:p>
    <w:p w:rsidR="00384698" w:rsidRPr="00384698" w:rsidRDefault="00384698" w:rsidP="00384698">
      <w:pPr>
        <w:pStyle w:val="a0"/>
        <w:ind w:firstLine="420"/>
      </w:pPr>
      <w:r w:rsidRPr="00384698">
        <w:t>禁止使用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with</w:t>
      </w:r>
      <w:r w:rsidRPr="00384698">
        <w:t> .</w:t>
      </w:r>
    </w:p>
    <w:p w:rsidR="00384698" w:rsidRPr="00384698" w:rsidRDefault="00384698" w:rsidP="00384698">
      <w:pPr>
        <w:pStyle w:val="a0"/>
        <w:ind w:firstLine="420"/>
      </w:pPr>
      <w:r w:rsidRPr="00384698">
        <w:t>减少使用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continue</w:t>
      </w:r>
      <w:r w:rsidRPr="00384698">
        <w:t> </w:t>
      </w:r>
      <w:r w:rsidRPr="00384698">
        <w:t>和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break</w:t>
      </w:r>
      <w:r w:rsidRPr="00384698">
        <w:t> .</w:t>
      </w:r>
    </w:p>
    <w:p w:rsidR="00384698" w:rsidRPr="00384698" w:rsidRDefault="00384698" w:rsidP="00384698">
      <w:pPr>
        <w:pStyle w:val="a0"/>
        <w:ind w:firstLine="420"/>
      </w:pPr>
      <w:r w:rsidRPr="00384698">
        <w:t>仅在函数内使用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this</w:t>
      </w:r>
      <w:r w:rsidRPr="00384698">
        <w:t> .</w:t>
      </w:r>
    </w:p>
    <w:p w:rsidR="00384698" w:rsidRPr="00384698" w:rsidRDefault="00384698" w:rsidP="00384698">
      <w:pPr>
        <w:pStyle w:val="a0"/>
        <w:ind w:firstLine="420"/>
      </w:pPr>
      <w:r w:rsidRPr="00384698">
        <w:t>使用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Array/Object</w:t>
      </w:r>
      <w:r w:rsidRPr="00384698">
        <w:t> </w:t>
      </w:r>
      <w:r w:rsidRPr="00384698">
        <w:t>直接量</w:t>
      </w:r>
      <w:r w:rsidRPr="00384698">
        <w:t xml:space="preserve">, </w:t>
      </w:r>
      <w:r w:rsidRPr="00384698">
        <w:t>避免使用</w:t>
      </w:r>
      <w:r w:rsidRPr="00384698">
        <w:t> </w:t>
      </w:r>
      <w:r w:rsidRPr="00384698">
        <w:rPr>
          <w:rFonts w:ascii="Courier New" w:hAnsi="Courier New" w:cs="Courier New"/>
          <w:sz w:val="24"/>
          <w:szCs w:val="24"/>
        </w:rPr>
        <w:t>Array/Object</w:t>
      </w:r>
      <w:r w:rsidRPr="00384698">
        <w:t> </w:t>
      </w:r>
      <w:r w:rsidRPr="00384698">
        <w:t>构造器</w:t>
      </w:r>
      <w:r w:rsidRPr="00384698">
        <w:t>.</w:t>
      </w:r>
    </w:p>
    <w:p w:rsidR="00384698" w:rsidRPr="00384698" w:rsidRDefault="00384698" w:rsidP="00384698">
      <w:pPr>
        <w:pStyle w:val="a0"/>
        <w:ind w:firstLine="420"/>
      </w:pPr>
      <w:r w:rsidRPr="00384698">
        <w:t>禁止修改内置对象的原型</w:t>
      </w:r>
      <w:r w:rsidRPr="00384698">
        <w:t>.</w:t>
      </w:r>
    </w:p>
    <w:p w:rsidR="00384698" w:rsidRPr="00384698" w:rsidRDefault="00384698" w:rsidP="00586C87">
      <w:pPr>
        <w:pStyle w:val="a0"/>
        <w:ind w:firstLine="420"/>
      </w:pPr>
    </w:p>
    <w:p w:rsidR="00031735" w:rsidRDefault="00031735" w:rsidP="00806E2F">
      <w:pPr>
        <w:ind w:leftChars="-51" w:left="-141" w:firstLineChars="0" w:hanging="2"/>
      </w:pPr>
      <w:r>
        <w:rPr>
          <w:rFonts w:hint="eastAsia"/>
        </w:rPr>
        <w:t>示例：</w:t>
      </w:r>
    </w:p>
    <w:p w:rsidR="00031735" w:rsidRPr="00031735" w:rsidRDefault="00031735" w:rsidP="005F247B">
      <w:pPr>
        <w:pStyle w:val="a0"/>
        <w:shd w:val="clear" w:color="auto" w:fill="F5F5F5"/>
        <w:ind w:firstLine="420"/>
      </w:pPr>
      <w:proofErr w:type="spellStart"/>
      <w:proofErr w:type="gramStart"/>
      <w:r w:rsidRPr="00031735">
        <w:rPr>
          <w:color w:val="0070C0"/>
        </w:rPr>
        <w:t>var</w:t>
      </w:r>
      <w:proofErr w:type="spellEnd"/>
      <w:proofErr w:type="gramEnd"/>
      <w:r w:rsidRPr="00031735">
        <w:rPr>
          <w:color w:val="0070C0"/>
        </w:rPr>
        <w:t xml:space="preserve"> </w:t>
      </w:r>
      <w:r w:rsidRPr="00031735">
        <w:t xml:space="preserve">foo = </w:t>
      </w:r>
      <w:r w:rsidRPr="00031735">
        <w:rPr>
          <w:color w:val="0070C0"/>
        </w:rPr>
        <w:t xml:space="preserve">function </w:t>
      </w:r>
      <w:r w:rsidRPr="00031735">
        <w:t>(</w:t>
      </w:r>
      <w:proofErr w:type="spellStart"/>
      <w:r w:rsidRPr="00031735">
        <w:t>params</w:t>
      </w:r>
      <w:proofErr w:type="spellEnd"/>
      <w:r w:rsidRPr="00031735">
        <w:t>) {</w:t>
      </w:r>
    </w:p>
    <w:p w:rsidR="00660656" w:rsidRDefault="00031735" w:rsidP="00660656">
      <w:pPr>
        <w:pStyle w:val="a0"/>
        <w:shd w:val="clear" w:color="auto" w:fill="F5F5F5"/>
        <w:ind w:firstLine="420"/>
      </w:pPr>
      <w:proofErr w:type="gramStart"/>
      <w:r w:rsidRPr="00031735">
        <w:rPr>
          <w:color w:val="0070C0"/>
        </w:rPr>
        <w:t>if</w:t>
      </w:r>
      <w:proofErr w:type="gramEnd"/>
      <w:r w:rsidRPr="00031735">
        <w:rPr>
          <w:color w:val="0070C0"/>
        </w:rPr>
        <w:t xml:space="preserve"> </w:t>
      </w:r>
      <w:r w:rsidRPr="00031735">
        <w:t>(</w:t>
      </w:r>
      <w:proofErr w:type="spellStart"/>
      <w:r w:rsidRPr="00031735">
        <w:t>params.length</w:t>
      </w:r>
      <w:proofErr w:type="spellEnd"/>
      <w:r w:rsidRPr="00031735">
        <w:t xml:space="preserve"> &gt; 0) {</w:t>
      </w:r>
    </w:p>
    <w:p w:rsidR="00031735" w:rsidRPr="00031735" w:rsidRDefault="00031735" w:rsidP="00B46DB5">
      <w:pPr>
        <w:pStyle w:val="a0"/>
        <w:shd w:val="clear" w:color="auto" w:fill="F5F5F5"/>
        <w:ind w:leftChars="40" w:left="112" w:firstLineChars="400" w:firstLine="840"/>
      </w:pPr>
      <w:proofErr w:type="spellStart"/>
      <w:proofErr w:type="gramStart"/>
      <w:r w:rsidRPr="00031735">
        <w:t>doSomthing</w:t>
      </w:r>
      <w:proofErr w:type="spellEnd"/>
      <w:r w:rsidRPr="00031735">
        <w:t>(</w:t>
      </w:r>
      <w:proofErr w:type="spellStart"/>
      <w:proofErr w:type="gramEnd"/>
      <w:r w:rsidRPr="00031735">
        <w:t>params</w:t>
      </w:r>
      <w:proofErr w:type="spellEnd"/>
      <w:r w:rsidRPr="00031735">
        <w:t>);</w:t>
      </w:r>
    </w:p>
    <w:p w:rsidR="00031735" w:rsidRPr="00031735" w:rsidRDefault="00031735" w:rsidP="005F247B">
      <w:pPr>
        <w:pStyle w:val="a0"/>
        <w:shd w:val="clear" w:color="auto" w:fill="F5F5F5"/>
        <w:ind w:firstLine="420"/>
      </w:pPr>
      <w:r w:rsidRPr="00031735">
        <w:t>}</w:t>
      </w:r>
    </w:p>
    <w:p w:rsidR="00031735" w:rsidRDefault="00031735" w:rsidP="005F247B">
      <w:pPr>
        <w:pStyle w:val="a0"/>
        <w:shd w:val="clear" w:color="auto" w:fill="F5F5F5"/>
        <w:ind w:firstLine="420"/>
      </w:pPr>
      <w:r w:rsidRPr="00031735">
        <w:lastRenderedPageBreak/>
        <w:t>}</w:t>
      </w:r>
      <w:r>
        <w:rPr>
          <w:rFonts w:hint="eastAsia"/>
        </w:rPr>
        <w:t>;</w:t>
      </w:r>
    </w:p>
    <w:p w:rsidR="00DA47A0" w:rsidRDefault="00DA47A0" w:rsidP="005F247B">
      <w:pPr>
        <w:pStyle w:val="a0"/>
        <w:shd w:val="clear" w:color="auto" w:fill="F5F5F5"/>
        <w:ind w:firstLine="420"/>
      </w:pPr>
    </w:p>
    <w:p w:rsidR="008471A0" w:rsidRDefault="00DA47A0" w:rsidP="008471A0">
      <w:pPr>
        <w:pStyle w:val="a0"/>
        <w:shd w:val="clear" w:color="auto" w:fill="F5F5F5"/>
        <w:ind w:firstLine="420"/>
      </w:pPr>
      <w:proofErr w:type="gramStart"/>
      <w:r w:rsidRPr="00DA47A0">
        <w:rPr>
          <w:color w:val="0070C0"/>
        </w:rPr>
        <w:t>function</w:t>
      </w:r>
      <w:proofErr w:type="gramEnd"/>
      <w:r w:rsidRPr="00DA47A0">
        <w:rPr>
          <w:rFonts w:hint="eastAsia"/>
          <w:color w:val="0070C0"/>
        </w:rPr>
        <w:t xml:space="preserve"> </w:t>
      </w:r>
      <w:r>
        <w:rPr>
          <w:rFonts w:hint="eastAsia"/>
        </w:rPr>
        <w:t>Student(name, gender) {</w:t>
      </w:r>
    </w:p>
    <w:p w:rsidR="00886C9E" w:rsidRDefault="00DA47A0" w:rsidP="00886C9E">
      <w:pPr>
        <w:pStyle w:val="a0"/>
        <w:shd w:val="clear" w:color="auto" w:fill="F5F5F5"/>
        <w:ind w:leftChars="40" w:left="112" w:firstLineChars="400" w:firstLine="840"/>
      </w:pPr>
      <w:r w:rsidRPr="008471A0">
        <w:rPr>
          <w:rFonts w:hint="eastAsia"/>
          <w:color w:val="0070C0"/>
        </w:rPr>
        <w:t>this</w:t>
      </w:r>
      <w:r>
        <w:rPr>
          <w:rFonts w:hint="eastAsia"/>
        </w:rPr>
        <w:t>.name = name;</w:t>
      </w:r>
    </w:p>
    <w:p w:rsidR="00DA47A0" w:rsidRDefault="00DA47A0" w:rsidP="00886C9E">
      <w:pPr>
        <w:pStyle w:val="a0"/>
        <w:shd w:val="clear" w:color="auto" w:fill="F5F5F5"/>
        <w:ind w:leftChars="40" w:left="112" w:firstLineChars="400" w:firstLine="840"/>
      </w:pPr>
      <w:proofErr w:type="spellStart"/>
      <w:r w:rsidRPr="00886C9E">
        <w:rPr>
          <w:rFonts w:hint="eastAsia"/>
          <w:color w:val="0070C0"/>
        </w:rPr>
        <w:t>this</w:t>
      </w:r>
      <w:r>
        <w:rPr>
          <w:rFonts w:hint="eastAsia"/>
        </w:rPr>
        <w:t>.gender</w:t>
      </w:r>
      <w:proofErr w:type="spellEnd"/>
      <w:r>
        <w:rPr>
          <w:rFonts w:hint="eastAsia"/>
        </w:rPr>
        <w:t xml:space="preserve"> = gender;</w:t>
      </w:r>
    </w:p>
    <w:p w:rsidR="00DA47A0" w:rsidRDefault="00DA47A0" w:rsidP="005F247B">
      <w:pPr>
        <w:pStyle w:val="a0"/>
        <w:shd w:val="clear" w:color="auto" w:fill="F5F5F5"/>
        <w:ind w:firstLine="420"/>
      </w:pPr>
      <w:r>
        <w:rPr>
          <w:rFonts w:hint="eastAsia"/>
        </w:rPr>
        <w:t>}</w:t>
      </w:r>
    </w:p>
    <w:p w:rsidR="003427AE" w:rsidRDefault="00DA47A0" w:rsidP="003427AE">
      <w:pPr>
        <w:pStyle w:val="a0"/>
        <w:shd w:val="clear" w:color="auto" w:fill="F5F5F5"/>
        <w:ind w:firstLine="420"/>
      </w:pPr>
      <w:proofErr w:type="spellStart"/>
      <w:r>
        <w:rPr>
          <w:rFonts w:hint="eastAsia"/>
        </w:rPr>
        <w:t>Student.prototype.study</w:t>
      </w:r>
      <w:proofErr w:type="spellEnd"/>
      <w:r>
        <w:rPr>
          <w:rFonts w:hint="eastAsia"/>
        </w:rPr>
        <w:t xml:space="preserve"> = </w:t>
      </w:r>
      <w:r w:rsidRPr="00DA47A0">
        <w:rPr>
          <w:rFonts w:hint="eastAsia"/>
          <w:color w:val="0070C0"/>
        </w:rPr>
        <w:t xml:space="preserve">function </w:t>
      </w:r>
      <w:r>
        <w:rPr>
          <w:rFonts w:hint="eastAsia"/>
        </w:rPr>
        <w:t>(course) {</w:t>
      </w:r>
    </w:p>
    <w:p w:rsidR="00DA47A0" w:rsidRDefault="00DA47A0" w:rsidP="003427AE">
      <w:pPr>
        <w:pStyle w:val="a0"/>
        <w:shd w:val="clear" w:color="auto" w:fill="F5F5F5"/>
        <w:ind w:leftChars="40" w:left="112" w:firstLineChars="400" w:firstLine="840"/>
      </w:pPr>
      <w:proofErr w:type="spellStart"/>
      <w:proofErr w:type="gramStart"/>
      <w:r>
        <w:rPr>
          <w:rFonts w:hint="eastAsia"/>
        </w:rPr>
        <w:t>doSomething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A47A0" w:rsidRDefault="00DA47A0" w:rsidP="005F247B">
      <w:pPr>
        <w:pStyle w:val="a0"/>
        <w:shd w:val="clear" w:color="auto" w:fill="F5F5F5"/>
        <w:ind w:firstLine="420"/>
      </w:pPr>
      <w:r>
        <w:rPr>
          <w:rFonts w:hint="eastAsia"/>
        </w:rPr>
        <w:t>};</w:t>
      </w:r>
    </w:p>
    <w:p w:rsidR="00DA47A0" w:rsidRDefault="00E77C22" w:rsidP="00806E2F">
      <w:pPr>
        <w:pStyle w:val="2"/>
        <w:ind w:leftChars="-51" w:left="-141" w:right="280" w:hanging="2"/>
      </w:pPr>
      <w:bookmarkStart w:id="23" w:name="_Toc425519488"/>
      <w:r>
        <w:rPr>
          <w:rFonts w:hint="eastAsia"/>
        </w:rPr>
        <w:t>文档</w:t>
      </w:r>
      <w:r w:rsidR="00DA47A0">
        <w:rPr>
          <w:rFonts w:hint="eastAsia"/>
        </w:rPr>
        <w:t>注释</w:t>
      </w:r>
      <w:bookmarkEnd w:id="23"/>
    </w:p>
    <w:p w:rsidR="00DA47A0" w:rsidRDefault="00E77C22" w:rsidP="00D6131F">
      <w:pPr>
        <w:pStyle w:val="a0"/>
        <w:ind w:firstLine="420"/>
      </w:pPr>
      <w:r>
        <w:rPr>
          <w:rFonts w:hint="eastAsia"/>
        </w:rPr>
        <w:t>JavaScript</w:t>
      </w:r>
      <w:r>
        <w:rPr>
          <w:rFonts w:hint="eastAsia"/>
        </w:rPr>
        <w:t>的文档注释采用</w:t>
      </w:r>
      <w:bookmarkStart w:id="24" w:name="OLE_LINK1"/>
      <w:bookmarkStart w:id="25" w:name="OLE_LINK2"/>
      <w:proofErr w:type="spellStart"/>
      <w:r>
        <w:rPr>
          <w:rFonts w:hint="eastAsia"/>
        </w:rPr>
        <w:t>JSDo</w:t>
      </w:r>
      <w:bookmarkEnd w:id="24"/>
      <w:bookmarkEnd w:id="25"/>
      <w:r>
        <w:rPr>
          <w:rFonts w:hint="eastAsia"/>
        </w:rPr>
        <w:t>c</w:t>
      </w:r>
      <w:proofErr w:type="spellEnd"/>
      <w:r>
        <w:rPr>
          <w:rFonts w:hint="eastAsia"/>
        </w:rPr>
        <w:t>文档注释，</w:t>
      </w:r>
      <w:r w:rsidR="00E21491">
        <w:rPr>
          <w:rFonts w:hint="eastAsia"/>
        </w:rPr>
        <w:t>所有公共函数、</w:t>
      </w:r>
      <w:proofErr w:type="gramStart"/>
      <w:r w:rsidR="00E21491">
        <w:rPr>
          <w:rFonts w:hint="eastAsia"/>
        </w:rPr>
        <w:t>类都应该</w:t>
      </w:r>
      <w:proofErr w:type="gramEnd"/>
      <w:r w:rsidR="00E21491">
        <w:rPr>
          <w:rFonts w:hint="eastAsia"/>
        </w:rPr>
        <w:t>添加文档注释。</w:t>
      </w:r>
    </w:p>
    <w:p w:rsidR="00E21491" w:rsidRDefault="00E21491" w:rsidP="00D6131F">
      <w:pPr>
        <w:pStyle w:val="a0"/>
        <w:ind w:firstLine="420"/>
      </w:pPr>
      <w:proofErr w:type="spellStart"/>
      <w:r>
        <w:rPr>
          <w:rFonts w:hint="eastAsia"/>
        </w:rPr>
        <w:t>JSDoc</w:t>
      </w:r>
      <w:proofErr w:type="spellEnd"/>
      <w:r>
        <w:rPr>
          <w:rFonts w:hint="eastAsia"/>
        </w:rPr>
        <w:t>示例：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/>
          <w:i/>
          <w:color w:val="808080" w:themeColor="background1" w:themeShade="80"/>
        </w:rPr>
        <w:t>/**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* </w:t>
      </w:r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@function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为一个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checkbox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添加对一组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checkbox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的全选功能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* </w:t>
      </w:r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@</w:t>
      </w:r>
      <w:proofErr w:type="spellStart"/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param</w:t>
      </w:r>
      <w:proofErr w:type="spellEnd"/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{</w:t>
      </w:r>
      <w:proofErr w:type="spellStart"/>
      <w:r w:rsidRPr="00491EF5">
        <w:rPr>
          <w:rFonts w:ascii="Kartika" w:hAnsi="Kartika" w:cs="Kartika" w:hint="eastAsia"/>
          <w:i/>
          <w:color w:val="808080" w:themeColor="background1" w:themeShade="80"/>
        </w:rPr>
        <w:t>String|Element</w:t>
      </w:r>
      <w:proofErr w:type="spellEnd"/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} checkbox 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目标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element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对象或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id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* </w:t>
      </w:r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@</w:t>
      </w:r>
      <w:proofErr w:type="spellStart"/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param</w:t>
      </w:r>
      <w:proofErr w:type="spellEnd"/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{String} </w:t>
      </w:r>
      <w:proofErr w:type="spellStart"/>
      <w:r w:rsidRPr="00491EF5">
        <w:rPr>
          <w:rFonts w:ascii="Kartika" w:hAnsi="Kartika" w:cs="Kartika" w:hint="eastAsia"/>
          <w:i/>
          <w:color w:val="808080" w:themeColor="background1" w:themeShade="80"/>
        </w:rPr>
        <w:t>checkBoxName</w:t>
      </w:r>
      <w:proofErr w:type="spellEnd"/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受控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checkbox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的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name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* </w:t>
      </w:r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@</w:t>
      </w:r>
      <w:proofErr w:type="spellStart"/>
      <w:r w:rsidRPr="00491EF5">
        <w:rPr>
          <w:rFonts w:ascii="Kartika" w:hAnsi="Kartika" w:cs="Kartika" w:hint="eastAsia"/>
          <w:b/>
          <w:i/>
          <w:color w:val="808080" w:themeColor="background1" w:themeShade="80"/>
        </w:rPr>
        <w:t>param</w:t>
      </w:r>
      <w:proofErr w:type="spellEnd"/>
      <w:r w:rsidRPr="00491EF5">
        <w:rPr>
          <w:rFonts w:ascii="Kartika" w:hAnsi="Kartika" w:cs="Kartika" w:hint="eastAsia"/>
          <w:i/>
          <w:color w:val="808080" w:themeColor="background1" w:themeShade="80"/>
        </w:rPr>
        <w:t xml:space="preserve"> {String} [form] 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受控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checkbox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所在表单的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name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或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id</w:t>
      </w:r>
      <w:r w:rsidRPr="00491EF5">
        <w:rPr>
          <w:rFonts w:ascii="Kartika" w:hAnsi="Kartika" w:cs="Kartika" w:hint="eastAsia"/>
          <w:i/>
          <w:color w:val="808080" w:themeColor="background1" w:themeShade="80"/>
        </w:rPr>
        <w:t>，可选</w:t>
      </w:r>
    </w:p>
    <w:p w:rsid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i/>
          <w:color w:val="808080" w:themeColor="background1" w:themeShade="80"/>
        </w:rPr>
      </w:pPr>
      <w:r w:rsidRPr="00491EF5">
        <w:rPr>
          <w:rFonts w:ascii="Kartika" w:hAnsi="Kartika" w:cs="Kartika"/>
          <w:i/>
          <w:color w:val="808080" w:themeColor="background1" w:themeShade="80"/>
        </w:rPr>
        <w:t xml:space="preserve"> */</w:t>
      </w:r>
    </w:p>
    <w:p w:rsid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color w:val="000000" w:themeColor="text1"/>
        </w:rPr>
      </w:pPr>
      <w:proofErr w:type="gramStart"/>
      <w:r w:rsidRPr="00491EF5">
        <w:rPr>
          <w:rFonts w:ascii="Kartika" w:hAnsi="Kartika" w:cs="Kartika" w:hint="eastAsia"/>
          <w:color w:val="0070C0"/>
        </w:rPr>
        <w:t>function</w:t>
      </w:r>
      <w:proofErr w:type="gramEnd"/>
      <w:r w:rsidRPr="00491EF5">
        <w:rPr>
          <w:rFonts w:ascii="Kartika" w:hAnsi="Kartika" w:cs="Kartika" w:hint="eastAsia"/>
          <w:color w:val="0070C0"/>
        </w:rPr>
        <w:t xml:space="preserve"> </w:t>
      </w:r>
      <w:proofErr w:type="spellStart"/>
      <w:r w:rsidRPr="00491EF5">
        <w:rPr>
          <w:rFonts w:ascii="Kartika" w:hAnsi="Kartika" w:cs="Kartika" w:hint="eastAsia"/>
          <w:color w:val="000000" w:themeColor="text1"/>
        </w:rPr>
        <w:t>addCheckAllFunction</w:t>
      </w:r>
      <w:proofErr w:type="spellEnd"/>
      <w:r w:rsidRPr="00491EF5">
        <w:rPr>
          <w:rFonts w:ascii="Kartika" w:hAnsi="Kartika" w:cs="Kartika" w:hint="eastAsia"/>
          <w:color w:val="000000" w:themeColor="text1"/>
        </w:rPr>
        <w:t xml:space="preserve">(checkbox </w:t>
      </w:r>
      <w:proofErr w:type="spellStart"/>
      <w:r w:rsidRPr="00491EF5">
        <w:rPr>
          <w:rFonts w:ascii="Kartika" w:hAnsi="Kartika" w:cs="Kartika" w:hint="eastAsia"/>
          <w:color w:val="000000" w:themeColor="text1"/>
        </w:rPr>
        <w:t>checkboxName</w:t>
      </w:r>
      <w:proofErr w:type="spellEnd"/>
      <w:r w:rsidRPr="00491EF5">
        <w:rPr>
          <w:rFonts w:ascii="Kartika" w:hAnsi="Kartika" w:cs="Kartika" w:hint="eastAsia"/>
          <w:color w:val="000000" w:themeColor="text1"/>
        </w:rPr>
        <w:t>, form) {</w:t>
      </w:r>
    </w:p>
    <w:p w:rsidR="00491EF5" w:rsidRPr="00491EF5" w:rsidRDefault="00491EF5" w:rsidP="004D1363">
      <w:pPr>
        <w:pStyle w:val="a0"/>
        <w:shd w:val="clear" w:color="auto" w:fill="F5F5F5"/>
        <w:ind w:firstLine="420"/>
        <w:rPr>
          <w:rFonts w:ascii="Kartika" w:hAnsi="Kartika" w:cs="Kartika"/>
          <w:color w:val="000000" w:themeColor="text1"/>
        </w:rPr>
      </w:pPr>
      <w:r w:rsidRPr="00491EF5">
        <w:rPr>
          <w:rFonts w:ascii="Kartika" w:hAnsi="Kartika" w:cs="Kartika" w:hint="eastAsia"/>
          <w:color w:val="000000" w:themeColor="text1"/>
        </w:rPr>
        <w:t>}</w:t>
      </w:r>
    </w:p>
    <w:p w:rsidR="00B51A43" w:rsidRDefault="00B51A43" w:rsidP="00806E2F">
      <w:pPr>
        <w:pStyle w:val="2"/>
        <w:ind w:leftChars="-51" w:left="-141" w:right="280" w:hanging="2"/>
      </w:pPr>
      <w:bookmarkStart w:id="26" w:name="_Toc425519489"/>
      <w:r>
        <w:rPr>
          <w:rFonts w:hint="eastAsia"/>
        </w:rPr>
        <w:t>JavaScript</w:t>
      </w:r>
      <w:r>
        <w:rPr>
          <w:rFonts w:hint="eastAsia"/>
        </w:rPr>
        <w:t>文件引用在页面中的位置</w:t>
      </w:r>
      <w:bookmarkEnd w:id="26"/>
    </w:p>
    <w:p w:rsidR="000C412B" w:rsidRDefault="000C412B" w:rsidP="00DA4884">
      <w:pPr>
        <w:pStyle w:val="a0"/>
        <w:ind w:firstLine="420"/>
      </w:pPr>
      <w:r>
        <w:rPr>
          <w:rFonts w:hint="eastAsia"/>
        </w:rPr>
        <w:t>尽可能的将</w:t>
      </w:r>
      <w:r>
        <w:rPr>
          <w:rFonts w:hint="eastAsia"/>
        </w:rPr>
        <w:t>JS</w:t>
      </w:r>
      <w:r>
        <w:rPr>
          <w:rFonts w:hint="eastAsia"/>
        </w:rPr>
        <w:t>的引入位置放到</w:t>
      </w:r>
      <w:r>
        <w:rPr>
          <w:rFonts w:hint="eastAsia"/>
        </w:rPr>
        <w:t>body</w:t>
      </w:r>
      <w:r>
        <w:rPr>
          <w:rFonts w:hint="eastAsia"/>
        </w:rPr>
        <w:t>的结束标签之前，以减少被</w:t>
      </w:r>
      <w:r>
        <w:rPr>
          <w:rFonts w:hint="eastAsia"/>
        </w:rPr>
        <w:t>JavaScript</w:t>
      </w:r>
      <w:r>
        <w:rPr>
          <w:rFonts w:hint="eastAsia"/>
        </w:rPr>
        <w:t>载入时阻塞页面的情况。</w:t>
      </w:r>
      <w:r w:rsidR="00F01491">
        <w:rPr>
          <w:rFonts w:hint="eastAsia"/>
        </w:rPr>
        <w:t>有关</w:t>
      </w:r>
      <w:r w:rsidR="00F01491">
        <w:rPr>
          <w:rFonts w:hint="eastAsia"/>
        </w:rPr>
        <w:t>JavaScript</w:t>
      </w:r>
      <w:r w:rsidR="00F01491">
        <w:rPr>
          <w:rFonts w:hint="eastAsia"/>
        </w:rPr>
        <w:t>阻塞的问题，请参考附录</w:t>
      </w:r>
      <w:r w:rsidR="0053337F">
        <w:fldChar w:fldCharType="begin"/>
      </w:r>
      <w:r w:rsidR="00F01491">
        <w:instrText xml:space="preserve"> </w:instrText>
      </w:r>
      <w:r w:rsidR="00F01491">
        <w:rPr>
          <w:rFonts w:hint="eastAsia"/>
        </w:rPr>
        <w:instrText>REF _Ref296437769 \r \h</w:instrText>
      </w:r>
      <w:r w:rsidR="00F01491">
        <w:instrText xml:space="preserve"> </w:instrText>
      </w:r>
      <w:r w:rsidR="0053337F">
        <w:fldChar w:fldCharType="separate"/>
      </w:r>
      <w:r w:rsidR="007D621F">
        <w:rPr>
          <w:rFonts w:hint="eastAsia"/>
        </w:rPr>
        <w:t>6</w:t>
      </w:r>
      <w:r w:rsidR="003332EC">
        <w:t>.</w:t>
      </w:r>
      <w:r w:rsidR="00457301">
        <w:rPr>
          <w:rFonts w:hint="eastAsia"/>
        </w:rPr>
        <w:t>7</w:t>
      </w:r>
      <w:r w:rsidR="0053337F">
        <w:fldChar w:fldCharType="end"/>
      </w:r>
      <w:r w:rsidR="00F01491">
        <w:rPr>
          <w:rFonts w:hint="eastAsia"/>
        </w:rPr>
        <w:t>。</w:t>
      </w:r>
    </w:p>
    <w:p w:rsidR="000C412B" w:rsidRDefault="004136D0" w:rsidP="00806E2F">
      <w:pPr>
        <w:pStyle w:val="2"/>
        <w:ind w:leftChars="-51" w:left="-141" w:right="280" w:hanging="2"/>
      </w:pPr>
      <w:bookmarkStart w:id="27" w:name="_Toc425519490"/>
      <w:r>
        <w:rPr>
          <w:rFonts w:hint="eastAsia"/>
        </w:rPr>
        <w:t>在</w:t>
      </w:r>
      <w:r w:rsidR="004316F3">
        <w:rPr>
          <w:rFonts w:hint="eastAsia"/>
        </w:rPr>
        <w:t>JavaScript</w:t>
      </w:r>
      <w:bookmarkEnd w:id="27"/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元素注册事件</w:t>
      </w:r>
    </w:p>
    <w:p w:rsidR="004316F3" w:rsidRDefault="00275534" w:rsidP="006E3282">
      <w:pPr>
        <w:pStyle w:val="a0"/>
        <w:ind w:firstLine="420"/>
      </w:pPr>
      <w:r>
        <w:rPr>
          <w:rFonts w:hint="eastAsia"/>
        </w:rPr>
        <w:t>不能</w:t>
      </w:r>
      <w:r w:rsidR="004316F3">
        <w:rPr>
          <w:rFonts w:hint="eastAsia"/>
        </w:rPr>
        <w:t>在</w:t>
      </w:r>
      <w:r w:rsidR="004316F3">
        <w:rPr>
          <w:rFonts w:hint="eastAsia"/>
        </w:rPr>
        <w:t>html</w:t>
      </w:r>
      <w:r w:rsidR="004316F3">
        <w:rPr>
          <w:rFonts w:hint="eastAsia"/>
        </w:rPr>
        <w:t>中直接嵌入</w:t>
      </w:r>
      <w:r w:rsidR="004316F3">
        <w:rPr>
          <w:rFonts w:hint="eastAsia"/>
        </w:rPr>
        <w:t>JavaScript</w:t>
      </w:r>
      <w:r w:rsidR="004316F3">
        <w:rPr>
          <w:rFonts w:hint="eastAsia"/>
        </w:rPr>
        <w:t>。例如：</w:t>
      </w:r>
    </w:p>
    <w:p w:rsidR="004316F3" w:rsidRDefault="004316F3" w:rsidP="006E3282">
      <w:pPr>
        <w:pStyle w:val="a0"/>
        <w:ind w:firstLine="420"/>
      </w:pPr>
      <w:r>
        <w:rPr>
          <w:rFonts w:hint="eastAsia"/>
        </w:rPr>
        <w:t>&lt;button id=</w:t>
      </w:r>
      <w:r>
        <w:t>”</w:t>
      </w:r>
      <w:proofErr w:type="spellStart"/>
      <w:r>
        <w:rPr>
          <w:rFonts w:hint="eastAsia"/>
        </w:rPr>
        <w:t>okButton</w:t>
      </w:r>
      <w:proofErr w:type="spellEnd"/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t>”</w:t>
      </w:r>
      <w:proofErr w:type="gramStart"/>
      <w:r>
        <w:rPr>
          <w:rFonts w:hint="eastAsia"/>
        </w:rPr>
        <w:t>ok(</w:t>
      </w:r>
      <w:proofErr w:type="gramEnd"/>
      <w:r>
        <w:rPr>
          <w:rFonts w:hint="eastAsia"/>
        </w:rPr>
        <w:t>);</w:t>
      </w:r>
      <w:r>
        <w:t>”</w:t>
      </w:r>
      <w:r>
        <w:rPr>
          <w:rFonts w:hint="eastAsia"/>
        </w:rPr>
        <w:t>&gt;Button&lt;/button&gt;</w:t>
      </w:r>
    </w:p>
    <w:p w:rsidR="004316F3" w:rsidRDefault="00AA1738" w:rsidP="006E3282">
      <w:pPr>
        <w:pStyle w:val="a0"/>
        <w:ind w:firstLine="420"/>
      </w:pPr>
      <w:r>
        <w:rPr>
          <w:rFonts w:hint="eastAsia"/>
        </w:rPr>
        <w:t>必</w:t>
      </w:r>
      <w:r w:rsidR="003C1DFF">
        <w:rPr>
          <w:rFonts w:hint="eastAsia"/>
        </w:rPr>
        <w:t>须</w:t>
      </w:r>
      <w:r w:rsidR="004316F3">
        <w:rPr>
          <w:rFonts w:hint="eastAsia"/>
        </w:rPr>
        <w:t>采取无干扰的</w:t>
      </w:r>
      <w:r w:rsidR="004316F3">
        <w:rPr>
          <w:rFonts w:hint="eastAsia"/>
        </w:rPr>
        <w:t>JavaScript</w:t>
      </w:r>
      <w:r w:rsidR="004316F3">
        <w:rPr>
          <w:rFonts w:hint="eastAsia"/>
        </w:rPr>
        <w:t>方式</w:t>
      </w:r>
      <w:r w:rsidR="009065CC">
        <w:rPr>
          <w:rFonts w:hint="eastAsia"/>
        </w:rPr>
        <w:t>，在</w:t>
      </w:r>
      <w:r w:rsidR="009065CC">
        <w:rPr>
          <w:rFonts w:hint="eastAsia"/>
        </w:rPr>
        <w:t>JavaScript</w:t>
      </w:r>
      <w:r w:rsidR="009065CC">
        <w:rPr>
          <w:rFonts w:hint="eastAsia"/>
        </w:rPr>
        <w:t>中注册该事件。</w:t>
      </w:r>
      <w:r w:rsidR="00F01491">
        <w:rPr>
          <w:rFonts w:hint="eastAsia"/>
        </w:rPr>
        <w:t>有关无干扰的</w:t>
      </w:r>
      <w:r w:rsidR="00F01491">
        <w:rPr>
          <w:rFonts w:hint="eastAsia"/>
        </w:rPr>
        <w:t>JavaScript</w:t>
      </w:r>
      <w:r w:rsidR="00242220">
        <w:rPr>
          <w:rFonts w:hint="eastAsia"/>
        </w:rPr>
        <w:t>技术</w:t>
      </w:r>
      <w:r w:rsidR="00F01491">
        <w:rPr>
          <w:rFonts w:hint="eastAsia"/>
        </w:rPr>
        <w:t>。</w:t>
      </w:r>
    </w:p>
    <w:p w:rsidR="000253C1" w:rsidRDefault="000253C1" w:rsidP="000253C1">
      <w:pPr>
        <w:pStyle w:val="a0"/>
        <w:shd w:val="clear" w:color="auto" w:fill="F5F5F5"/>
        <w:ind w:firstLine="420"/>
      </w:pPr>
      <w:r>
        <w:rPr>
          <w:rFonts w:hint="eastAsia"/>
        </w:rPr>
        <w:t>&lt;button id=</w:t>
      </w:r>
      <w:r>
        <w:t>”</w:t>
      </w:r>
      <w:proofErr w:type="spellStart"/>
      <w:r>
        <w:rPr>
          <w:rFonts w:hint="eastAsia"/>
        </w:rPr>
        <w:t>okButton</w:t>
      </w:r>
      <w:proofErr w:type="spellEnd"/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&gt;Button&lt;/button&gt;</w:t>
      </w:r>
    </w:p>
    <w:p w:rsidR="005B1E2E" w:rsidRDefault="000253C1" w:rsidP="000253C1">
      <w:pPr>
        <w:pStyle w:val="a0"/>
        <w:shd w:val="clear" w:color="auto" w:fill="F5F5F5"/>
        <w:ind w:firstLine="420"/>
      </w:pPr>
      <w:r>
        <w:rPr>
          <w:rFonts w:hint="eastAsia"/>
        </w:rPr>
        <w:t>$(</w:t>
      </w:r>
      <w:r>
        <w:t>‘</w:t>
      </w:r>
      <w:r w:rsidR="003C1DFF">
        <w:rPr>
          <w:rFonts w:hint="eastAsia"/>
        </w:rPr>
        <w:t>#</w:t>
      </w:r>
      <w:proofErr w:type="spellStart"/>
      <w:r w:rsidR="003C1DFF">
        <w:rPr>
          <w:rFonts w:hint="eastAsia"/>
        </w:rPr>
        <w:t>okButton</w:t>
      </w:r>
      <w:proofErr w:type="spellEnd"/>
      <w:r>
        <w:t>’</w:t>
      </w:r>
      <w:r>
        <w:rPr>
          <w:rFonts w:hint="eastAsia"/>
        </w:rPr>
        <w:t>)</w:t>
      </w:r>
      <w:r w:rsidR="003C1DFF">
        <w:rPr>
          <w:rFonts w:hint="eastAsia"/>
        </w:rPr>
        <w:t>.</w:t>
      </w:r>
      <w:proofErr w:type="gramStart"/>
      <w:r w:rsidR="003C1DFF">
        <w:rPr>
          <w:rFonts w:hint="eastAsia"/>
        </w:rPr>
        <w:t>on(</w:t>
      </w:r>
      <w:proofErr w:type="gramEnd"/>
      <w:r w:rsidR="003C1DFF">
        <w:t>‘</w:t>
      </w:r>
      <w:r w:rsidR="005B1E2E">
        <w:rPr>
          <w:rFonts w:hint="eastAsia"/>
        </w:rPr>
        <w:t>click</w:t>
      </w:r>
      <w:r w:rsidR="003C1DFF">
        <w:t>’</w:t>
      </w:r>
      <w:r w:rsidR="005B1E2E">
        <w:rPr>
          <w:rFonts w:hint="eastAsia"/>
        </w:rPr>
        <w:t>, function() {</w:t>
      </w:r>
    </w:p>
    <w:p w:rsidR="005B1E2E" w:rsidRDefault="005B1E2E" w:rsidP="000253C1">
      <w:pPr>
        <w:pStyle w:val="a0"/>
        <w:shd w:val="clear" w:color="auto" w:fill="F5F5F5"/>
        <w:ind w:firstLine="420"/>
      </w:pPr>
      <w:r>
        <w:rPr>
          <w:rFonts w:hint="eastAsia"/>
        </w:rPr>
        <w:t xml:space="preserve">  </w:t>
      </w:r>
      <w:proofErr w:type="gramStart"/>
      <w:r w:rsidR="00EF7053">
        <w:t>C</w:t>
      </w:r>
      <w:r w:rsidR="00EF7053">
        <w:rPr>
          <w:rFonts w:hint="eastAsia"/>
        </w:rPr>
        <w:t>onsole.log(</w:t>
      </w:r>
      <w:proofErr w:type="gramEnd"/>
      <w:r w:rsidR="00EF7053">
        <w:t>‘</w:t>
      </w:r>
      <w:r w:rsidR="00EF7053">
        <w:rPr>
          <w:rFonts w:hint="eastAsia"/>
        </w:rPr>
        <w:t>you clicked the button.</w:t>
      </w:r>
      <w:r w:rsidR="00EF7053">
        <w:t>’</w:t>
      </w:r>
      <w:r w:rsidR="00EF7053">
        <w:rPr>
          <w:rFonts w:hint="eastAsia"/>
        </w:rPr>
        <w:t>)</w:t>
      </w:r>
      <w:r w:rsidR="00A07071">
        <w:rPr>
          <w:rFonts w:hint="eastAsia"/>
        </w:rPr>
        <w:t>;</w:t>
      </w:r>
    </w:p>
    <w:p w:rsidR="000253C1" w:rsidRPr="00491EF5" w:rsidRDefault="005B1E2E" w:rsidP="000253C1">
      <w:pPr>
        <w:pStyle w:val="a0"/>
        <w:shd w:val="clear" w:color="auto" w:fill="F5F5F5"/>
        <w:ind w:firstLine="420"/>
        <w:rPr>
          <w:rFonts w:ascii="Kartika" w:hAnsi="Kartika" w:cs="Kartika"/>
          <w:color w:val="000000" w:themeColor="text1"/>
        </w:rPr>
      </w:pPr>
      <w:r>
        <w:rPr>
          <w:rFonts w:hint="eastAsia"/>
        </w:rPr>
        <w:t>}</w:t>
      </w:r>
      <w:r w:rsidR="003C1DFF">
        <w:rPr>
          <w:rFonts w:hint="eastAsia"/>
        </w:rPr>
        <w:t>)</w:t>
      </w:r>
      <w:r>
        <w:rPr>
          <w:rFonts w:hint="eastAsia"/>
        </w:rPr>
        <w:t>;</w:t>
      </w:r>
    </w:p>
    <w:p w:rsidR="000253C1" w:rsidRDefault="000253C1" w:rsidP="006E3282">
      <w:pPr>
        <w:pStyle w:val="a0"/>
        <w:ind w:firstLine="420"/>
      </w:pPr>
    </w:p>
    <w:p w:rsidR="000B0F74" w:rsidRDefault="000B0F74" w:rsidP="000B0F74">
      <w:pPr>
        <w:pStyle w:val="2"/>
        <w:ind w:leftChars="-51" w:left="-141" w:right="280" w:hanging="2"/>
      </w:pPr>
      <w:bookmarkStart w:id="28" w:name="_Toc425519491"/>
      <w:r>
        <w:rPr>
          <w:rFonts w:hint="eastAsia"/>
        </w:rPr>
        <w:lastRenderedPageBreak/>
        <w:t>减少全局变量</w:t>
      </w:r>
      <w:bookmarkEnd w:id="28"/>
    </w:p>
    <w:p w:rsidR="000831AB" w:rsidRDefault="000831AB" w:rsidP="000B0F74">
      <w:pPr>
        <w:pStyle w:val="a0"/>
        <w:ind w:firstLine="420"/>
      </w:pPr>
      <w:r w:rsidRPr="00D7571F">
        <w:rPr>
          <w:rFonts w:hint="eastAsia"/>
        </w:rPr>
        <w:t>对于必须使用的全局变量，变量名应</w:t>
      </w:r>
      <w:r>
        <w:rPr>
          <w:rFonts w:hint="eastAsia"/>
        </w:rPr>
        <w:t>以“</w:t>
      </w:r>
      <w:r>
        <w:rPr>
          <w:rFonts w:hint="eastAsia"/>
        </w:rPr>
        <w:t>G</w:t>
      </w:r>
      <w:r>
        <w:rPr>
          <w:rFonts w:hint="eastAsia"/>
        </w:rPr>
        <w:t>”开头，如</w:t>
      </w:r>
      <w:proofErr w:type="spellStart"/>
      <w:r>
        <w:rPr>
          <w:rFonts w:hint="eastAsia"/>
        </w:rPr>
        <w:t>G_userInfo</w:t>
      </w:r>
      <w:proofErr w:type="spellEnd"/>
      <w:r>
        <w:rPr>
          <w:rFonts w:hint="eastAsia"/>
        </w:rPr>
        <w:t>。</w:t>
      </w:r>
    </w:p>
    <w:p w:rsidR="000B0F74" w:rsidRPr="00D7571F" w:rsidRDefault="000B0F74" w:rsidP="000B0F74">
      <w:pPr>
        <w:pStyle w:val="a0"/>
        <w:ind w:firstLine="420"/>
      </w:pPr>
      <w:r>
        <w:rPr>
          <w:rFonts w:hint="eastAsia"/>
        </w:rPr>
        <w:t>尽量不要在全局作用域下声明</w:t>
      </w:r>
      <w:r w:rsidRPr="00D7571F">
        <w:rPr>
          <w:rFonts w:hint="eastAsia"/>
        </w:rPr>
        <w:t>变量或者函数。他们应该被组织在各自的业务命名空间下，或在一个匿名函数中。</w:t>
      </w:r>
    </w:p>
    <w:p w:rsidR="000B0F74" w:rsidRPr="000B0F74" w:rsidRDefault="000B0F74" w:rsidP="000B0F74">
      <w:pPr>
        <w:pStyle w:val="a0"/>
        <w:ind w:firstLine="420"/>
      </w:pPr>
    </w:p>
    <w:p w:rsidR="000B0F74" w:rsidRDefault="000B0F74" w:rsidP="00806E2F">
      <w:pPr>
        <w:pStyle w:val="2"/>
        <w:ind w:leftChars="-51" w:left="-141" w:right="280" w:hanging="2"/>
      </w:pPr>
      <w:bookmarkStart w:id="29" w:name="_Toc425519492"/>
      <w:r>
        <w:rPr>
          <w:rFonts w:hint="eastAsia"/>
        </w:rPr>
        <w:t>空格</w:t>
      </w:r>
      <w:bookmarkEnd w:id="29"/>
    </w:p>
    <w:p w:rsidR="00423B3E" w:rsidRPr="00423B3E" w:rsidRDefault="00423B3E" w:rsidP="00423B3E">
      <w:pPr>
        <w:pStyle w:val="a0"/>
        <w:ind w:firstLine="420"/>
      </w:pPr>
      <w:r w:rsidRPr="00423B3E">
        <w:t>数值操作符</w:t>
      </w:r>
      <w:r w:rsidRPr="00423B3E">
        <w:t>(</w:t>
      </w:r>
      <w:r w:rsidRPr="00423B3E">
        <w:t>如</w:t>
      </w:r>
      <w:r w:rsidRPr="00423B3E">
        <w:t>, </w:t>
      </w:r>
      <w:r w:rsidRPr="00423B3E">
        <w:rPr>
          <w:rFonts w:ascii="Courier New" w:hAnsi="Courier New" w:cs="Courier New"/>
          <w:sz w:val="24"/>
          <w:szCs w:val="24"/>
        </w:rPr>
        <w:t>+/-/*/%</w:t>
      </w:r>
      <w:r w:rsidRPr="00423B3E">
        <w:t> </w:t>
      </w:r>
      <w:r w:rsidRPr="00423B3E">
        <w:t>等</w:t>
      </w:r>
      <w:r w:rsidRPr="00423B3E">
        <w:t>)</w:t>
      </w:r>
      <w:r w:rsidRPr="00423B3E">
        <w:t>两边留空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赋值操作符</w:t>
      </w:r>
      <w:r w:rsidRPr="00423B3E">
        <w:t>/</w:t>
      </w:r>
      <w:r w:rsidRPr="00423B3E">
        <w:t>等价判断符两边留</w:t>
      </w:r>
      <w:proofErr w:type="gramStart"/>
      <w:r w:rsidRPr="00423B3E">
        <w:t>一</w:t>
      </w:r>
      <w:proofErr w:type="gramEnd"/>
      <w:r w:rsidRPr="00423B3E">
        <w:t>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 xml:space="preserve">for </w:t>
      </w:r>
      <w:r w:rsidRPr="00423B3E">
        <w:t>循环条件中</w:t>
      </w:r>
      <w:r w:rsidRPr="00423B3E">
        <w:t xml:space="preserve">, </w:t>
      </w:r>
      <w:r w:rsidRPr="00423B3E">
        <w:t>分号后留</w:t>
      </w:r>
      <w:proofErr w:type="gramStart"/>
      <w:r w:rsidRPr="00423B3E">
        <w:t>一</w:t>
      </w:r>
      <w:proofErr w:type="gramEnd"/>
      <w:r w:rsidRPr="00423B3E">
        <w:t>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变量声明语句</w:t>
      </w:r>
      <w:r w:rsidRPr="00423B3E">
        <w:t xml:space="preserve">, </w:t>
      </w:r>
      <w:r w:rsidRPr="00423B3E">
        <w:t>数组值</w:t>
      </w:r>
      <w:r w:rsidRPr="00423B3E">
        <w:t xml:space="preserve">, </w:t>
      </w:r>
      <w:r w:rsidRPr="00423B3E">
        <w:t>对象值及函数参数值中的逗号后留</w:t>
      </w:r>
      <w:proofErr w:type="gramStart"/>
      <w:r w:rsidRPr="00423B3E">
        <w:t>一</w:t>
      </w:r>
      <w:proofErr w:type="gramEnd"/>
      <w:r w:rsidRPr="00423B3E">
        <w:t>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空行不要有空格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行</w:t>
      </w:r>
      <w:proofErr w:type="gramStart"/>
      <w:r w:rsidRPr="00423B3E">
        <w:t>尾不要</w:t>
      </w:r>
      <w:proofErr w:type="gramEnd"/>
      <w:r w:rsidRPr="00423B3E">
        <w:t>有空格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逗号和冒号后一定要跟空格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点号前后不要出现空格</w:t>
      </w:r>
      <w:r w:rsidRPr="00423B3E">
        <w:t>;</w:t>
      </w:r>
    </w:p>
    <w:p w:rsidR="00423B3E" w:rsidRPr="00423B3E" w:rsidRDefault="00423B3E" w:rsidP="00423B3E">
      <w:pPr>
        <w:pStyle w:val="a0"/>
        <w:ind w:firstLine="420"/>
      </w:pPr>
      <w:r w:rsidRPr="00423B3E">
        <w:t>空对象和数组不需要填入空格</w:t>
      </w:r>
      <w:r w:rsidRPr="00423B3E">
        <w:t>;</w:t>
      </w:r>
    </w:p>
    <w:p w:rsidR="00423B3E" w:rsidRPr="00423B3E" w:rsidRDefault="00423B3E" w:rsidP="002F24A0">
      <w:pPr>
        <w:pStyle w:val="a0"/>
        <w:ind w:firstLine="420"/>
      </w:pPr>
      <w:r w:rsidRPr="00423B3E">
        <w:t>函数名末尾和左括号之间不要出现空格</w:t>
      </w:r>
      <w:r w:rsidRPr="00423B3E">
        <w:t>;</w:t>
      </w:r>
    </w:p>
    <w:p w:rsidR="00666E5A" w:rsidRDefault="00666E5A" w:rsidP="00806E2F">
      <w:pPr>
        <w:pStyle w:val="1"/>
        <w:ind w:leftChars="-51" w:left="-141" w:right="280" w:hanging="2"/>
      </w:pPr>
      <w:bookmarkStart w:id="30" w:name="_Toc425519493"/>
      <w:r>
        <w:rPr>
          <w:rFonts w:hint="eastAsia"/>
        </w:rPr>
        <w:t>附录</w:t>
      </w:r>
      <w:bookmarkEnd w:id="30"/>
    </w:p>
    <w:p w:rsidR="00666E5A" w:rsidRDefault="00666E5A" w:rsidP="00806E2F">
      <w:pPr>
        <w:pStyle w:val="2"/>
        <w:ind w:leftChars="-51" w:left="-141" w:right="280" w:hanging="2"/>
      </w:pPr>
      <w:bookmarkStart w:id="31" w:name="_Ref296436772"/>
      <w:bookmarkStart w:id="32" w:name="_Toc425519494"/>
      <w:r>
        <w:rPr>
          <w:rFonts w:hint="eastAsia"/>
        </w:rPr>
        <w:t>废弃的</w:t>
      </w:r>
      <w:r>
        <w:rPr>
          <w:rFonts w:hint="eastAsia"/>
        </w:rPr>
        <w:t>HTML</w:t>
      </w:r>
      <w:r>
        <w:rPr>
          <w:rFonts w:hint="eastAsia"/>
        </w:rPr>
        <w:t>标签及属性</w:t>
      </w:r>
      <w:bookmarkEnd w:id="31"/>
      <w:bookmarkEnd w:id="32"/>
    </w:p>
    <w:p w:rsidR="00666E5A" w:rsidRDefault="00666E5A" w:rsidP="00806E2F">
      <w:pPr>
        <w:pStyle w:val="3"/>
        <w:ind w:leftChars="-51" w:left="-141" w:hanging="2"/>
      </w:pPr>
      <w:r>
        <w:rPr>
          <w:rFonts w:hint="eastAsia"/>
        </w:rPr>
        <w:t>标签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69"/>
        <w:gridCol w:w="1215"/>
        <w:gridCol w:w="1279"/>
        <w:gridCol w:w="1486"/>
        <w:gridCol w:w="1126"/>
        <w:gridCol w:w="1689"/>
      </w:tblGrid>
      <w:tr w:rsidR="005F32AD" w:rsidTr="00E24220">
        <w:tc>
          <w:tcPr>
            <w:tcW w:w="156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applet</w:t>
            </w:r>
          </w:p>
        </w:tc>
        <w:tc>
          <w:tcPr>
            <w:tcW w:w="1215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proofErr w:type="spellStart"/>
            <w:r w:rsidRPr="001160F9">
              <w:rPr>
                <w:rFonts w:hint="eastAsia"/>
                <w:sz w:val="21"/>
              </w:rPr>
              <w:t>basefont</w:t>
            </w:r>
            <w:proofErr w:type="spellEnd"/>
          </w:p>
        </w:tc>
        <w:tc>
          <w:tcPr>
            <w:tcW w:w="127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blackface</w:t>
            </w:r>
          </w:p>
        </w:tc>
        <w:tc>
          <w:tcPr>
            <w:tcW w:w="1486" w:type="dxa"/>
          </w:tcPr>
          <w:p w:rsidR="00E24220" w:rsidRPr="001160F9" w:rsidRDefault="001579F6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u</w:t>
            </w:r>
          </w:p>
        </w:tc>
        <w:tc>
          <w:tcPr>
            <w:tcW w:w="1126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center</w:t>
            </w:r>
          </w:p>
        </w:tc>
        <w:tc>
          <w:tcPr>
            <w:tcW w:w="168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proofErr w:type="spellStart"/>
            <w:r w:rsidRPr="001160F9">
              <w:rPr>
                <w:rFonts w:hint="eastAsia"/>
                <w:sz w:val="21"/>
              </w:rPr>
              <w:t>dir</w:t>
            </w:r>
            <w:proofErr w:type="spellEnd"/>
          </w:p>
        </w:tc>
      </w:tr>
      <w:tr w:rsidR="005F32AD" w:rsidTr="00E24220">
        <w:tc>
          <w:tcPr>
            <w:tcW w:w="156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font</w:t>
            </w:r>
          </w:p>
        </w:tc>
        <w:tc>
          <w:tcPr>
            <w:tcW w:w="1215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i</w:t>
            </w:r>
          </w:p>
        </w:tc>
        <w:tc>
          <w:tcPr>
            <w:tcW w:w="127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proofErr w:type="spellStart"/>
            <w:r w:rsidRPr="001160F9">
              <w:rPr>
                <w:rFonts w:hint="eastAsia"/>
                <w:sz w:val="21"/>
              </w:rPr>
              <w:t>isindex</w:t>
            </w:r>
            <w:proofErr w:type="spellEnd"/>
          </w:p>
        </w:tc>
        <w:tc>
          <w:tcPr>
            <w:tcW w:w="1486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layer</w:t>
            </w:r>
          </w:p>
        </w:tc>
        <w:tc>
          <w:tcPr>
            <w:tcW w:w="1126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menu</w:t>
            </w:r>
          </w:p>
        </w:tc>
        <w:tc>
          <w:tcPr>
            <w:tcW w:w="168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proofErr w:type="spellStart"/>
            <w:r w:rsidRPr="001160F9">
              <w:rPr>
                <w:rFonts w:hint="eastAsia"/>
                <w:sz w:val="21"/>
              </w:rPr>
              <w:t>noembed</w:t>
            </w:r>
            <w:proofErr w:type="spellEnd"/>
          </w:p>
        </w:tc>
      </w:tr>
      <w:tr w:rsidR="005F32AD" w:rsidTr="00E24220">
        <w:tc>
          <w:tcPr>
            <w:tcW w:w="156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s</w:t>
            </w:r>
          </w:p>
        </w:tc>
        <w:tc>
          <w:tcPr>
            <w:tcW w:w="1215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shadow</w:t>
            </w:r>
          </w:p>
        </w:tc>
        <w:tc>
          <w:tcPr>
            <w:tcW w:w="127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  <w:r w:rsidRPr="001160F9">
              <w:rPr>
                <w:rFonts w:hint="eastAsia"/>
                <w:sz w:val="21"/>
              </w:rPr>
              <w:t>strike</w:t>
            </w:r>
          </w:p>
        </w:tc>
        <w:tc>
          <w:tcPr>
            <w:tcW w:w="1486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</w:p>
        </w:tc>
        <w:tc>
          <w:tcPr>
            <w:tcW w:w="1126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</w:p>
        </w:tc>
        <w:tc>
          <w:tcPr>
            <w:tcW w:w="1689" w:type="dxa"/>
          </w:tcPr>
          <w:p w:rsidR="00E24220" w:rsidRPr="001160F9" w:rsidRDefault="00E24220" w:rsidP="00806E2F">
            <w:pPr>
              <w:ind w:leftChars="-51" w:left="-141" w:firstLineChars="0" w:hanging="2"/>
              <w:jc w:val="center"/>
              <w:rPr>
                <w:sz w:val="21"/>
              </w:rPr>
            </w:pPr>
          </w:p>
        </w:tc>
      </w:tr>
    </w:tbl>
    <w:p w:rsidR="00666E5A" w:rsidRDefault="00E24220" w:rsidP="00806E2F">
      <w:pPr>
        <w:pStyle w:val="3"/>
        <w:ind w:leftChars="-51" w:left="-141" w:hanging="2"/>
      </w:pPr>
      <w:r>
        <w:rPr>
          <w:rFonts w:hint="eastAsia"/>
        </w:rPr>
        <w:t>属性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81"/>
        <w:gridCol w:w="1380"/>
        <w:gridCol w:w="1557"/>
        <w:gridCol w:w="1401"/>
        <w:gridCol w:w="1393"/>
        <w:gridCol w:w="1402"/>
      </w:tblGrid>
      <w:tr w:rsidR="005F32AD" w:rsidTr="00F734D1">
        <w:tc>
          <w:tcPr>
            <w:tcW w:w="1281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proofErr w:type="spellStart"/>
            <w:r>
              <w:rPr>
                <w:rFonts w:hint="eastAsia"/>
              </w:rPr>
              <w:t>alink</w:t>
            </w:r>
            <w:proofErr w:type="spellEnd"/>
          </w:p>
        </w:tc>
        <w:tc>
          <w:tcPr>
            <w:tcW w:w="1380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align</w:t>
            </w:r>
          </w:p>
        </w:tc>
        <w:tc>
          <w:tcPr>
            <w:tcW w:w="1557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1401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border</w:t>
            </w:r>
          </w:p>
        </w:tc>
        <w:tc>
          <w:tcPr>
            <w:tcW w:w="1393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color</w:t>
            </w:r>
          </w:p>
        </w:tc>
        <w:tc>
          <w:tcPr>
            <w:tcW w:w="1402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compact</w:t>
            </w:r>
          </w:p>
        </w:tc>
      </w:tr>
      <w:tr w:rsidR="005F32AD" w:rsidTr="00F734D1">
        <w:tc>
          <w:tcPr>
            <w:tcW w:w="1281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face</w:t>
            </w:r>
          </w:p>
        </w:tc>
        <w:tc>
          <w:tcPr>
            <w:tcW w:w="1380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1557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01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proofErr w:type="spellStart"/>
            <w:r>
              <w:rPr>
                <w:rFonts w:hint="eastAsia"/>
              </w:rPr>
              <w:t>noshade</w:t>
            </w:r>
            <w:proofErr w:type="spellEnd"/>
          </w:p>
        </w:tc>
        <w:tc>
          <w:tcPr>
            <w:tcW w:w="1393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proofErr w:type="spellStart"/>
            <w:r>
              <w:rPr>
                <w:rFonts w:hint="eastAsia"/>
              </w:rPr>
              <w:t>nowrap</w:t>
            </w:r>
            <w:proofErr w:type="spellEnd"/>
          </w:p>
        </w:tc>
        <w:tc>
          <w:tcPr>
            <w:tcW w:w="1402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start</w:t>
            </w:r>
          </w:p>
        </w:tc>
      </w:tr>
      <w:tr w:rsidR="005F32AD" w:rsidTr="00F734D1">
        <w:tc>
          <w:tcPr>
            <w:tcW w:w="1281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380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proofErr w:type="spellStart"/>
            <w:r>
              <w:rPr>
                <w:rFonts w:hint="eastAsia"/>
              </w:rPr>
              <w:t>vlink</w:t>
            </w:r>
            <w:proofErr w:type="spellEnd"/>
          </w:p>
        </w:tc>
        <w:tc>
          <w:tcPr>
            <w:tcW w:w="1557" w:type="dxa"/>
          </w:tcPr>
          <w:p w:rsidR="00E24220" w:rsidRDefault="00074D45" w:rsidP="00806E2F">
            <w:pPr>
              <w:pStyle w:val="a0"/>
              <w:ind w:leftChars="-51" w:left="-141" w:firstLineChars="0" w:hanging="2"/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1401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</w:p>
        </w:tc>
        <w:tc>
          <w:tcPr>
            <w:tcW w:w="1393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</w:p>
        </w:tc>
        <w:tc>
          <w:tcPr>
            <w:tcW w:w="1402" w:type="dxa"/>
          </w:tcPr>
          <w:p w:rsidR="00E24220" w:rsidRDefault="00E24220" w:rsidP="00806E2F">
            <w:pPr>
              <w:pStyle w:val="a0"/>
              <w:ind w:leftChars="-51" w:left="-141" w:firstLineChars="0" w:hanging="2"/>
              <w:jc w:val="center"/>
            </w:pPr>
          </w:p>
        </w:tc>
      </w:tr>
    </w:tbl>
    <w:p w:rsidR="003332EC" w:rsidRDefault="003332EC" w:rsidP="00806E2F">
      <w:pPr>
        <w:pStyle w:val="2"/>
        <w:ind w:leftChars="-51" w:left="-141" w:right="280" w:hanging="2"/>
      </w:pPr>
      <w:bookmarkStart w:id="33" w:name="_Ref296511923"/>
      <w:bookmarkStart w:id="34" w:name="_Toc425519495"/>
      <w:r>
        <w:rPr>
          <w:rFonts w:hint="eastAsia"/>
        </w:rPr>
        <w:lastRenderedPageBreak/>
        <w:t>HTML</w:t>
      </w:r>
      <w:r>
        <w:rPr>
          <w:rFonts w:hint="eastAsia"/>
        </w:rPr>
        <w:t>嵌套规则</w:t>
      </w:r>
      <w:bookmarkEnd w:id="33"/>
      <w:bookmarkEnd w:id="34"/>
    </w:p>
    <w:p w:rsidR="007F5A13" w:rsidRPr="007F5A13" w:rsidRDefault="007F5A13" w:rsidP="00806E2F">
      <w:pPr>
        <w:pStyle w:val="a0"/>
        <w:ind w:leftChars="-51" w:left="-141" w:firstLineChars="0" w:hanging="2"/>
      </w:pPr>
      <w:r>
        <w:rPr>
          <w:rFonts w:hint="eastAsia"/>
        </w:rPr>
        <w:t>下图为</w:t>
      </w:r>
      <w:r>
        <w:rPr>
          <w:rFonts w:hint="eastAsia"/>
        </w:rPr>
        <w:t>HTML4 Strict</w:t>
      </w:r>
      <w:r w:rsidR="00186846">
        <w:rPr>
          <w:rFonts w:hint="eastAsia"/>
        </w:rPr>
        <w:t>的嵌套规则以及</w:t>
      </w:r>
      <w:r>
        <w:rPr>
          <w:rFonts w:hint="eastAsia"/>
        </w:rPr>
        <w:t>关于嵌套</w:t>
      </w:r>
      <w:proofErr w:type="gramStart"/>
      <w:r>
        <w:rPr>
          <w:rFonts w:hint="eastAsia"/>
        </w:rPr>
        <w:t>规则图</w:t>
      </w:r>
      <w:proofErr w:type="gramEnd"/>
      <w:r>
        <w:rPr>
          <w:rFonts w:hint="eastAsia"/>
        </w:rPr>
        <w:t>的一些说明：</w:t>
      </w:r>
    </w:p>
    <w:p w:rsidR="00C92068" w:rsidRDefault="00C92068" w:rsidP="00806E2F">
      <w:pPr>
        <w:pStyle w:val="a0"/>
        <w:numPr>
          <w:ilvl w:val="0"/>
          <w:numId w:val="3"/>
        </w:numPr>
        <w:ind w:leftChars="-51" w:left="-141" w:firstLineChars="0" w:hanging="2"/>
      </w:pPr>
      <w:r>
        <w:rPr>
          <w:rFonts w:hint="eastAsia"/>
        </w:rPr>
        <w:t>小写的单词表明一组或一系列</w:t>
      </w:r>
      <w:r>
        <w:rPr>
          <w:rFonts w:hint="eastAsia"/>
        </w:rPr>
        <w:t xml:space="preserve"> HTML </w:t>
      </w:r>
      <w:r>
        <w:rPr>
          <w:rFonts w:hint="eastAsia"/>
        </w:rPr>
        <w:t>标签</w:t>
      </w:r>
    </w:p>
    <w:p w:rsidR="00C92068" w:rsidRDefault="00C92068" w:rsidP="00806E2F">
      <w:pPr>
        <w:pStyle w:val="a0"/>
        <w:numPr>
          <w:ilvl w:val="0"/>
          <w:numId w:val="3"/>
        </w:numPr>
        <w:ind w:leftChars="-51" w:left="-141" w:firstLineChars="0" w:hanging="2"/>
      </w:pPr>
      <w:r>
        <w:rPr>
          <w:rFonts w:hint="eastAsia"/>
        </w:rPr>
        <w:t>每一项条目（标签）后都跟随一组标签列表，如果没有这个列表，那么表明该条目（标签）内部不允许包含任何标签。这意味着该条目内部只能包含纯文本内容（</w:t>
      </w:r>
      <w:r>
        <w:rPr>
          <w:rFonts w:hint="eastAsia"/>
        </w:rPr>
        <w:t>#PCDATA</w:t>
      </w:r>
      <w:r>
        <w:rPr>
          <w:rFonts w:hint="eastAsia"/>
        </w:rPr>
        <w:t>）。如果注明</w:t>
      </w:r>
      <w:r>
        <w:rPr>
          <w:rFonts w:hint="eastAsia"/>
        </w:rPr>
        <w:t xml:space="preserve"> (empty)</w:t>
      </w:r>
      <w:r>
        <w:rPr>
          <w:rFonts w:hint="eastAsia"/>
        </w:rPr>
        <w:t>，这意味着该条目内部不允许包含任何形式的内容。</w:t>
      </w:r>
    </w:p>
    <w:p w:rsidR="00C92068" w:rsidRDefault="00C92068" w:rsidP="00806E2F">
      <w:pPr>
        <w:pStyle w:val="a0"/>
        <w:numPr>
          <w:ilvl w:val="0"/>
          <w:numId w:val="3"/>
        </w:numPr>
        <w:ind w:leftChars="-51" w:left="-141" w:firstLineChars="0" w:hanging="2"/>
      </w:pPr>
      <w:r>
        <w:rPr>
          <w:rFonts w:hint="eastAsia"/>
        </w:rPr>
        <w:t xml:space="preserve">#PCDATA </w:t>
      </w:r>
      <w:r>
        <w:rPr>
          <w:rFonts w:hint="eastAsia"/>
        </w:rPr>
        <w:t>的意思是“</w:t>
      </w:r>
      <w:r>
        <w:rPr>
          <w:rFonts w:hint="eastAsia"/>
        </w:rPr>
        <w:t>parsed character data</w:t>
      </w:r>
      <w:r>
        <w:rPr>
          <w:rFonts w:hint="eastAsia"/>
        </w:rPr>
        <w:t>”，即纯文本内容（不包括任何</w:t>
      </w:r>
      <w:r>
        <w:rPr>
          <w:rFonts w:hint="eastAsia"/>
        </w:rPr>
        <w:t xml:space="preserve"> HTML </w:t>
      </w:r>
      <w:r>
        <w:rPr>
          <w:rFonts w:hint="eastAsia"/>
        </w:rPr>
        <w:t>标签，但是转义内容可以存在，比如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auml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和</w:t>
      </w:r>
      <w:r>
        <w:rPr>
          <w:rFonts w:hint="eastAsia"/>
        </w:rPr>
        <w:t xml:space="preserve"> &amp;#228;</w:t>
      </w:r>
      <w:r>
        <w:rPr>
          <w:rFonts w:hint="eastAsia"/>
        </w:rPr>
        <w:t>）</w:t>
      </w:r>
    </w:p>
    <w:p w:rsidR="00C92068" w:rsidRDefault="00C92068" w:rsidP="00806E2F">
      <w:pPr>
        <w:pStyle w:val="a0"/>
        <w:numPr>
          <w:ilvl w:val="0"/>
          <w:numId w:val="3"/>
        </w:numPr>
        <w:ind w:leftChars="-51" w:left="-141" w:firstLineChars="0" w:hanging="2"/>
      </w:pPr>
      <w:r>
        <w:rPr>
          <w:rFonts w:hint="eastAsia"/>
        </w:rPr>
        <w:t xml:space="preserve">CDATA </w:t>
      </w:r>
      <w:r>
        <w:rPr>
          <w:rFonts w:hint="eastAsia"/>
        </w:rPr>
        <w:t>的意思是“</w:t>
      </w:r>
      <w:r>
        <w:rPr>
          <w:rFonts w:hint="eastAsia"/>
        </w:rPr>
        <w:t>character data</w:t>
      </w:r>
      <w:r>
        <w:rPr>
          <w:rFonts w:hint="eastAsia"/>
        </w:rPr>
        <w:t>”，这意味着不包括转义内容的纯文本内容，详细内容可以参考</w:t>
      </w:r>
      <w:r>
        <w:rPr>
          <w:rFonts w:hint="eastAsia"/>
        </w:rPr>
        <w:t>CDATA Confusion</w:t>
      </w:r>
    </w:p>
    <w:p w:rsidR="00C92068" w:rsidRPr="00C92068" w:rsidRDefault="00C92068" w:rsidP="00806E2F">
      <w:pPr>
        <w:pStyle w:val="a0"/>
        <w:numPr>
          <w:ilvl w:val="0"/>
          <w:numId w:val="3"/>
        </w:numPr>
        <w:ind w:leftChars="-51" w:left="-141" w:firstLineChars="0" w:hanging="2"/>
      </w:pPr>
      <w:r>
        <w:rPr>
          <w:rFonts w:hint="eastAsia"/>
        </w:rPr>
        <w:t>excluding</w:t>
      </w:r>
      <w:r>
        <w:rPr>
          <w:rFonts w:hint="eastAsia"/>
        </w:rPr>
        <w:t>意即不得直接或者间接的包含所列的元素</w:t>
      </w:r>
    </w:p>
    <w:p w:rsidR="003332EC" w:rsidRPr="003332EC" w:rsidRDefault="00C92068" w:rsidP="00806E2F">
      <w:pPr>
        <w:pStyle w:val="a0"/>
        <w:ind w:leftChars="-51" w:left="-141" w:firstLineChars="0" w:hanging="2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45865" cy="88633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wednesting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20" w:rsidRDefault="0008602B" w:rsidP="00806E2F">
      <w:pPr>
        <w:pStyle w:val="2"/>
        <w:ind w:leftChars="-51" w:left="-141" w:right="280" w:hanging="2"/>
      </w:pPr>
      <w:bookmarkStart w:id="35" w:name="_Ref296503508"/>
      <w:bookmarkStart w:id="36" w:name="_Toc425519496"/>
      <w:r>
        <w:rPr>
          <w:rFonts w:hint="eastAsia"/>
        </w:rPr>
        <w:lastRenderedPageBreak/>
        <w:t>CSS Sprite</w:t>
      </w:r>
      <w:r w:rsidR="00F01491">
        <w:rPr>
          <w:rFonts w:hint="eastAsia"/>
        </w:rPr>
        <w:t>s</w:t>
      </w:r>
      <w:bookmarkEnd w:id="35"/>
      <w:bookmarkEnd w:id="36"/>
    </w:p>
    <w:p w:rsidR="00F01491" w:rsidRDefault="00F01491" w:rsidP="00806E2F">
      <w:pPr>
        <w:pStyle w:val="3"/>
        <w:ind w:leftChars="-51" w:left="-141" w:hanging="2"/>
      </w:pPr>
      <w:r>
        <w:rPr>
          <w:rFonts w:hint="eastAsia"/>
        </w:rPr>
        <w:t>原理</w:t>
      </w:r>
    </w:p>
    <w:p w:rsidR="00F01491" w:rsidRDefault="00F01491" w:rsidP="0005483A">
      <w:pPr>
        <w:pStyle w:val="a0"/>
        <w:ind w:firstLine="420"/>
      </w:pPr>
      <w:r w:rsidRPr="00F01491">
        <w:rPr>
          <w:rFonts w:hint="eastAsia"/>
        </w:rPr>
        <w:t>CSS Sprites</w:t>
      </w:r>
      <w:r w:rsidRPr="00F01491">
        <w:rPr>
          <w:rFonts w:hint="eastAsia"/>
        </w:rPr>
        <w:t>其实就是把网页中一些背景图片整合到一张图片文件中，再利用</w:t>
      </w:r>
      <w:r w:rsidRPr="00F01491">
        <w:rPr>
          <w:rFonts w:hint="eastAsia"/>
        </w:rPr>
        <w:t>CSS</w:t>
      </w:r>
      <w:r w:rsidRPr="00F01491">
        <w:rPr>
          <w:rFonts w:hint="eastAsia"/>
        </w:rPr>
        <w:t>的“</w:t>
      </w:r>
      <w:r w:rsidRPr="00F01491">
        <w:rPr>
          <w:rFonts w:hint="eastAsia"/>
        </w:rPr>
        <w:t>background-image</w:t>
      </w:r>
      <w:r w:rsidRPr="00F01491">
        <w:rPr>
          <w:rFonts w:hint="eastAsia"/>
        </w:rPr>
        <w:t>”，“</w:t>
      </w:r>
      <w:r w:rsidRPr="00F01491">
        <w:rPr>
          <w:rFonts w:hint="eastAsia"/>
        </w:rPr>
        <w:t>background- repeat</w:t>
      </w:r>
      <w:r w:rsidRPr="00F01491">
        <w:rPr>
          <w:rFonts w:hint="eastAsia"/>
        </w:rPr>
        <w:t>”，“</w:t>
      </w:r>
      <w:r w:rsidRPr="00F01491">
        <w:rPr>
          <w:rFonts w:hint="eastAsia"/>
        </w:rPr>
        <w:t>background-position</w:t>
      </w:r>
      <w:r w:rsidRPr="00F01491">
        <w:rPr>
          <w:rFonts w:hint="eastAsia"/>
        </w:rPr>
        <w:t>”的组合进行背景定位，</w:t>
      </w:r>
      <w:r w:rsidRPr="00F01491">
        <w:rPr>
          <w:rFonts w:hint="eastAsia"/>
        </w:rPr>
        <w:t>background-position</w:t>
      </w:r>
      <w:r w:rsidRPr="00F01491">
        <w:rPr>
          <w:rFonts w:hint="eastAsia"/>
        </w:rPr>
        <w:t>可以用数字能精确的定位出背景图片的位置。</w:t>
      </w:r>
    </w:p>
    <w:p w:rsidR="00F01491" w:rsidRDefault="00F01491" w:rsidP="00806E2F">
      <w:pPr>
        <w:pStyle w:val="3"/>
        <w:ind w:leftChars="-51" w:left="-141" w:hanging="2"/>
      </w:pPr>
      <w:r>
        <w:rPr>
          <w:rFonts w:hint="eastAsia"/>
        </w:rPr>
        <w:t>优点</w:t>
      </w:r>
    </w:p>
    <w:p w:rsidR="00F01491" w:rsidRDefault="00F01491" w:rsidP="00DF3137">
      <w:pPr>
        <w:pStyle w:val="a0"/>
        <w:ind w:firstLine="420"/>
      </w:pPr>
      <w:r>
        <w:rPr>
          <w:rFonts w:hint="eastAsia"/>
        </w:rPr>
        <w:t>利用</w:t>
      </w:r>
      <w:r>
        <w:rPr>
          <w:rFonts w:hint="eastAsia"/>
        </w:rPr>
        <w:t>CSS Sprites</w:t>
      </w:r>
      <w:r>
        <w:rPr>
          <w:rFonts w:hint="eastAsia"/>
        </w:rPr>
        <w:t>能很好地减少了网页的</w:t>
      </w:r>
      <w:r>
        <w:rPr>
          <w:rFonts w:hint="eastAsia"/>
        </w:rPr>
        <w:t>http</w:t>
      </w:r>
      <w:r>
        <w:rPr>
          <w:rFonts w:hint="eastAsia"/>
        </w:rPr>
        <w:t>请求，从而大大的提高了页面的性能，这也是</w:t>
      </w:r>
      <w:r>
        <w:rPr>
          <w:rFonts w:hint="eastAsia"/>
        </w:rPr>
        <w:t>CSS Sprites</w:t>
      </w:r>
      <w:r>
        <w:rPr>
          <w:rFonts w:hint="eastAsia"/>
        </w:rPr>
        <w:t>最大的优点，也是其被广泛传播和应用的主要原因。</w:t>
      </w:r>
    </w:p>
    <w:p w:rsidR="00F01491" w:rsidRDefault="00F01491" w:rsidP="00AE4FBA">
      <w:pPr>
        <w:pStyle w:val="a0"/>
        <w:ind w:firstLine="420"/>
      </w:pPr>
      <w:r>
        <w:rPr>
          <w:rFonts w:hint="eastAsia"/>
        </w:rPr>
        <w:t>解决了网页设计师在图片命名上的困扰，只需对一张集合的图片上命名就可以了，不需要对每一个小元素进行命名，从而提高了网页的制作效率。</w:t>
      </w:r>
    </w:p>
    <w:p w:rsidR="00F01491" w:rsidRPr="00F01491" w:rsidRDefault="00F01491" w:rsidP="00AE4FBA">
      <w:pPr>
        <w:pStyle w:val="a0"/>
        <w:ind w:firstLine="420"/>
      </w:pPr>
      <w:r>
        <w:rPr>
          <w:rFonts w:hint="eastAsia"/>
        </w:rPr>
        <w:t>更换风格方便，只需要在一张或少张图片上修改图片的颜色或样式，整个网页的风格就可以改变。维护起来更加方便。</w:t>
      </w:r>
    </w:p>
    <w:p w:rsidR="0008602B" w:rsidRDefault="0008602B" w:rsidP="00806E2F">
      <w:pPr>
        <w:pStyle w:val="2"/>
        <w:ind w:leftChars="-51" w:left="-141" w:right="280" w:hanging="2"/>
      </w:pPr>
      <w:bookmarkStart w:id="37" w:name="_Ref296502825"/>
      <w:bookmarkStart w:id="38" w:name="_Toc425519497"/>
      <w:r>
        <w:rPr>
          <w:rFonts w:hint="eastAsia"/>
        </w:rPr>
        <w:t>CSS</w:t>
      </w:r>
      <w:r>
        <w:rPr>
          <w:rFonts w:hint="eastAsia"/>
        </w:rPr>
        <w:t>选择器兼容性一览表</w:t>
      </w:r>
      <w:bookmarkEnd w:id="37"/>
      <w:bookmarkEnd w:id="38"/>
    </w:p>
    <w:p w:rsidR="00605AB9" w:rsidRPr="00605AB9" w:rsidRDefault="00605AB9" w:rsidP="00CD3755">
      <w:pPr>
        <w:pStyle w:val="a0"/>
        <w:ind w:firstLine="420"/>
      </w:pPr>
      <w:r>
        <w:rPr>
          <w:rFonts w:hint="eastAsia"/>
        </w:rPr>
        <w:t>下图为各</w:t>
      </w:r>
      <w:r>
        <w:rPr>
          <w:rFonts w:hint="eastAsia"/>
        </w:rPr>
        <w:t>CSS</w:t>
      </w:r>
      <w:r>
        <w:rPr>
          <w:rFonts w:hint="eastAsia"/>
        </w:rPr>
        <w:t>选择器在不同系统中不同浏览器的兼容状况。其中绿色代表完全支持，橙色代表部分支持，红色代表完全不支持。</w:t>
      </w:r>
    </w:p>
    <w:p w:rsidR="00C8392E" w:rsidRPr="00C8392E" w:rsidRDefault="00605AB9" w:rsidP="00806E2F">
      <w:pPr>
        <w:pStyle w:val="a0"/>
        <w:ind w:leftChars="-51" w:left="-141" w:firstLineChars="0" w:hanging="2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24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-Browser-Suppor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2B" w:rsidRDefault="0008602B" w:rsidP="00806E2F">
      <w:pPr>
        <w:pStyle w:val="2"/>
        <w:ind w:leftChars="-51" w:left="-141" w:right="280" w:hanging="2"/>
      </w:pPr>
      <w:bookmarkStart w:id="39" w:name="_Ref296437513"/>
      <w:bookmarkStart w:id="40" w:name="_Toc425519498"/>
      <w:r>
        <w:rPr>
          <w:rFonts w:hint="eastAsia"/>
        </w:rPr>
        <w:lastRenderedPageBreak/>
        <w:t>CSS Hack</w:t>
      </w:r>
      <w:bookmarkEnd w:id="39"/>
      <w:bookmarkEnd w:id="40"/>
    </w:p>
    <w:p w:rsidR="00F60D3C" w:rsidRPr="00CD3755" w:rsidRDefault="00F60D3C" w:rsidP="00CD3755">
      <w:pPr>
        <w:pStyle w:val="a0"/>
        <w:ind w:firstLine="420"/>
      </w:pPr>
      <w:r>
        <w:rPr>
          <w:rFonts w:hint="eastAsia"/>
        </w:rPr>
        <w:t>CSS Hack</w:t>
      </w:r>
      <w:r>
        <w:rPr>
          <w:rFonts w:hint="eastAsia"/>
        </w:rPr>
        <w:t>是在标准</w:t>
      </w:r>
      <w:r w:rsidRPr="00CD3755">
        <w:rPr>
          <w:rFonts w:hint="eastAsia"/>
        </w:rPr>
        <w:t>CSS</w:t>
      </w:r>
      <w:r w:rsidRPr="00CD3755">
        <w:rPr>
          <w:rFonts w:hint="eastAsia"/>
        </w:rPr>
        <w:t>没办法兼容各浏览器显示效果时才会用上的补救方法，利用了各个浏览器对</w:t>
      </w:r>
      <w:r w:rsidRPr="00CD3755">
        <w:rPr>
          <w:rFonts w:hint="eastAsia"/>
        </w:rPr>
        <w:t>CSS</w:t>
      </w:r>
      <w:r w:rsidRPr="00CD3755">
        <w:rPr>
          <w:rFonts w:hint="eastAsia"/>
        </w:rPr>
        <w:t>的支持和解析结果不一样的特点，例如：</w:t>
      </w:r>
      <w:r w:rsidRPr="00CD3755">
        <w:rPr>
          <w:rFonts w:hint="eastAsia"/>
        </w:rPr>
        <w:t xml:space="preserve"> IE6</w:t>
      </w:r>
      <w:r w:rsidRPr="00CD3755">
        <w:rPr>
          <w:rFonts w:hint="eastAsia"/>
        </w:rPr>
        <w:t>能识别下划线</w:t>
      </w:r>
      <w:r w:rsidRPr="00CD3755">
        <w:rPr>
          <w:rFonts w:hint="eastAsia"/>
        </w:rPr>
        <w:t>"_"</w:t>
      </w:r>
      <w:r w:rsidRPr="00CD3755">
        <w:rPr>
          <w:rFonts w:hint="eastAsia"/>
        </w:rPr>
        <w:t>和星号</w:t>
      </w:r>
      <w:r w:rsidRPr="00CD3755">
        <w:rPr>
          <w:rFonts w:hint="eastAsia"/>
        </w:rPr>
        <w:t>"*"</w:t>
      </w:r>
      <w:r w:rsidRPr="00CD3755">
        <w:rPr>
          <w:rFonts w:hint="eastAsia"/>
        </w:rPr>
        <w:t>，</w:t>
      </w:r>
      <w:r w:rsidRPr="00CD3755">
        <w:rPr>
          <w:rFonts w:hint="eastAsia"/>
        </w:rPr>
        <w:t>IE7</w:t>
      </w:r>
      <w:r w:rsidRPr="00CD3755">
        <w:rPr>
          <w:rFonts w:hint="eastAsia"/>
        </w:rPr>
        <w:t>能识别星号</w:t>
      </w:r>
      <w:r w:rsidRPr="00CD3755">
        <w:rPr>
          <w:rFonts w:hint="eastAsia"/>
        </w:rPr>
        <w:t>"*"</w:t>
      </w:r>
      <w:r w:rsidRPr="00CD3755">
        <w:rPr>
          <w:rFonts w:hint="eastAsia"/>
        </w:rPr>
        <w:t>，但不能识别下划线</w:t>
      </w:r>
      <w:r w:rsidRPr="00CD3755">
        <w:rPr>
          <w:rFonts w:hint="eastAsia"/>
        </w:rPr>
        <w:t>"_"</w:t>
      </w:r>
      <w:r w:rsidRPr="00CD3755">
        <w:rPr>
          <w:rFonts w:hint="eastAsia"/>
        </w:rPr>
        <w:t>，而</w:t>
      </w:r>
      <w:r w:rsidRPr="00CD3755">
        <w:rPr>
          <w:rFonts w:hint="eastAsia"/>
        </w:rPr>
        <w:t>Firefox</w:t>
      </w:r>
      <w:r w:rsidRPr="00CD3755">
        <w:rPr>
          <w:rFonts w:hint="eastAsia"/>
        </w:rPr>
        <w:t>两个都不能识别。书写顺序一般是将识别能力强的浏览器的</w:t>
      </w:r>
      <w:r w:rsidRPr="00CD3755">
        <w:rPr>
          <w:rFonts w:hint="eastAsia"/>
        </w:rPr>
        <w:t>CSS</w:t>
      </w:r>
      <w:r w:rsidRPr="00CD3755">
        <w:rPr>
          <w:rFonts w:hint="eastAsia"/>
        </w:rPr>
        <w:t>写在后面。比如：</w:t>
      </w:r>
    </w:p>
    <w:p w:rsidR="00F60D3C" w:rsidRPr="00CD3755" w:rsidRDefault="00F60D3C" w:rsidP="00CD3755">
      <w:pPr>
        <w:pStyle w:val="a0"/>
        <w:ind w:firstLine="420"/>
      </w:pPr>
      <w:proofErr w:type="gramStart"/>
      <w:r w:rsidRPr="00CD3755">
        <w:t>div{</w:t>
      </w:r>
      <w:proofErr w:type="gramEnd"/>
      <w:r w:rsidRPr="00CD3755">
        <w:t xml:space="preserve"> </w:t>
      </w:r>
    </w:p>
    <w:p w:rsidR="00F60D3C" w:rsidRPr="00CD3755" w:rsidRDefault="00F60D3C" w:rsidP="00CD3755">
      <w:pPr>
        <w:pStyle w:val="a0"/>
        <w:ind w:firstLine="420"/>
      </w:pPr>
      <w:proofErr w:type="gramStart"/>
      <w:r w:rsidRPr="00CD3755">
        <w:t>background</w:t>
      </w:r>
      <w:proofErr w:type="gramEnd"/>
      <w:r w:rsidRPr="00CD3755">
        <w:t xml:space="preserve">: green; /* for </w:t>
      </w:r>
      <w:proofErr w:type="spellStart"/>
      <w:r w:rsidRPr="00CD3755">
        <w:t>firefox</w:t>
      </w:r>
      <w:proofErr w:type="spellEnd"/>
      <w:r w:rsidRPr="00CD3755">
        <w:t xml:space="preserve"> */</w:t>
      </w:r>
    </w:p>
    <w:p w:rsidR="00F60D3C" w:rsidRPr="00CD3755" w:rsidRDefault="00F60D3C" w:rsidP="00CD3755">
      <w:pPr>
        <w:pStyle w:val="a0"/>
        <w:ind w:firstLine="420"/>
      </w:pPr>
      <w:r w:rsidRPr="00CD3755">
        <w:t>*background: blue; /* for IE7 */</w:t>
      </w:r>
    </w:p>
    <w:p w:rsidR="00F60D3C" w:rsidRPr="00CD3755" w:rsidRDefault="00F60D3C" w:rsidP="00CD3755">
      <w:pPr>
        <w:pStyle w:val="a0"/>
        <w:ind w:firstLine="420"/>
      </w:pPr>
      <w:r w:rsidRPr="00CD3755">
        <w:t>_background: red; /* for IE6 */</w:t>
      </w:r>
    </w:p>
    <w:p w:rsidR="00F60D3C" w:rsidRPr="00CD3755" w:rsidRDefault="00F60D3C" w:rsidP="00CD3755">
      <w:pPr>
        <w:pStyle w:val="a0"/>
        <w:ind w:firstLine="420"/>
      </w:pPr>
      <w:r w:rsidRPr="00CD3755">
        <w:t>}</w:t>
      </w:r>
    </w:p>
    <w:p w:rsidR="00F60D3C" w:rsidRPr="00CD3755" w:rsidRDefault="00F60D3C" w:rsidP="00CD3755">
      <w:pPr>
        <w:pStyle w:val="a0"/>
        <w:ind w:firstLine="420"/>
      </w:pPr>
      <w:r w:rsidRPr="00CD3755">
        <w:rPr>
          <w:rFonts w:hint="eastAsia"/>
        </w:rPr>
        <w:t>这样在</w:t>
      </w:r>
      <w:r w:rsidRPr="00CD3755">
        <w:rPr>
          <w:rFonts w:hint="eastAsia"/>
        </w:rPr>
        <w:t>Firefox</w:t>
      </w:r>
      <w:r w:rsidRPr="00CD3755">
        <w:rPr>
          <w:rFonts w:hint="eastAsia"/>
        </w:rPr>
        <w:t>中看到的背景是绿色，在</w:t>
      </w:r>
      <w:r w:rsidRPr="00CD3755">
        <w:rPr>
          <w:rFonts w:hint="eastAsia"/>
        </w:rPr>
        <w:t>IE7</w:t>
      </w:r>
      <w:r w:rsidRPr="00CD3755">
        <w:rPr>
          <w:rFonts w:hint="eastAsia"/>
        </w:rPr>
        <w:t>中看到的是蓝色，而</w:t>
      </w:r>
      <w:r w:rsidRPr="00CD3755">
        <w:rPr>
          <w:rFonts w:hint="eastAsia"/>
        </w:rPr>
        <w:t>IE6</w:t>
      </w:r>
      <w:r w:rsidRPr="00CD3755">
        <w:rPr>
          <w:rFonts w:hint="eastAsia"/>
        </w:rPr>
        <w:t>中看到的是红色。</w:t>
      </w:r>
    </w:p>
    <w:p w:rsidR="00F60D3C" w:rsidRPr="00F60D3C" w:rsidRDefault="00F60D3C" w:rsidP="00CD3755">
      <w:pPr>
        <w:pStyle w:val="a0"/>
        <w:ind w:firstLine="420"/>
      </w:pPr>
      <w:r w:rsidRPr="00CD3755">
        <w:rPr>
          <w:rFonts w:hint="eastAsia"/>
        </w:rPr>
        <w:t>利用这种方式，可以解决多</w:t>
      </w:r>
      <w:r>
        <w:rPr>
          <w:rFonts w:hint="eastAsia"/>
        </w:rPr>
        <w:t>种由于</w:t>
      </w:r>
      <w:r>
        <w:rPr>
          <w:rFonts w:hint="eastAsia"/>
        </w:rPr>
        <w:t>IE</w:t>
      </w:r>
      <w:r>
        <w:rPr>
          <w:rFonts w:hint="eastAsia"/>
        </w:rPr>
        <w:t>独特的文档渲染方式造成的问题。</w:t>
      </w:r>
    </w:p>
    <w:p w:rsidR="0008602B" w:rsidRDefault="0008602B" w:rsidP="00806E2F">
      <w:pPr>
        <w:pStyle w:val="2"/>
        <w:ind w:leftChars="-51" w:left="-141" w:right="280" w:hanging="2"/>
      </w:pPr>
      <w:bookmarkStart w:id="41" w:name="_Ref296437530"/>
      <w:bookmarkStart w:id="42" w:name="_Toc425519499"/>
      <w:r>
        <w:rPr>
          <w:rFonts w:hint="eastAsia"/>
        </w:rPr>
        <w:t>IE</w:t>
      </w:r>
      <w:r>
        <w:rPr>
          <w:rFonts w:hint="eastAsia"/>
        </w:rPr>
        <w:t>的条件注释</w:t>
      </w:r>
      <w:bookmarkEnd w:id="41"/>
      <w:bookmarkEnd w:id="42"/>
    </w:p>
    <w:p w:rsidR="00F734D1" w:rsidRDefault="00F734D1" w:rsidP="00806E2F">
      <w:pPr>
        <w:pStyle w:val="3"/>
        <w:ind w:leftChars="-51" w:left="-141" w:hanging="2"/>
      </w:pPr>
      <w:r>
        <w:rPr>
          <w:rFonts w:hint="eastAsia"/>
        </w:rPr>
        <w:t>介绍</w:t>
      </w:r>
    </w:p>
    <w:p w:rsidR="00F734D1" w:rsidRDefault="00F734D1" w:rsidP="00CD3755">
      <w:pPr>
        <w:pStyle w:val="a0"/>
        <w:ind w:firstLine="420"/>
      </w:pPr>
      <w:r>
        <w:rPr>
          <w:rFonts w:hint="eastAsia"/>
        </w:rPr>
        <w:t>条件注释是微软</w:t>
      </w:r>
      <w:r>
        <w:rPr>
          <w:rFonts w:hint="eastAsia"/>
        </w:rPr>
        <w:t>IE</w:t>
      </w:r>
      <w:r>
        <w:rPr>
          <w:rFonts w:hint="eastAsia"/>
        </w:rPr>
        <w:t>浏览</w:t>
      </w:r>
      <w:r w:rsidRPr="00CD3755">
        <w:rPr>
          <w:rFonts w:hint="eastAsia"/>
        </w:rPr>
        <w:t>器在</w:t>
      </w:r>
      <w:r w:rsidRPr="00CD3755">
        <w:rPr>
          <w:rFonts w:hint="eastAsia"/>
        </w:rPr>
        <w:t>HTML</w:t>
      </w:r>
      <w:r w:rsidRPr="00CD3755">
        <w:rPr>
          <w:rFonts w:hint="eastAsia"/>
        </w:rPr>
        <w:t>源代码中被解释的条件语句。最早出现于</w:t>
      </w:r>
      <w:r w:rsidRPr="00CD3755">
        <w:rPr>
          <w:rFonts w:hint="eastAsia"/>
        </w:rPr>
        <w:t>IE5</w:t>
      </w:r>
      <w:r w:rsidRPr="00CD3755">
        <w:rPr>
          <w:rFonts w:hint="eastAsia"/>
        </w:rPr>
        <w:t>，</w:t>
      </w:r>
      <w:r w:rsidR="00C45B43" w:rsidRPr="00CD3755">
        <w:rPr>
          <w:rFonts w:hint="eastAsia"/>
        </w:rPr>
        <w:t>支持到</w:t>
      </w:r>
      <w:r w:rsidRPr="00CD3755">
        <w:rPr>
          <w:rFonts w:hint="eastAsia"/>
        </w:rPr>
        <w:t>IE8</w:t>
      </w:r>
      <w:r w:rsidR="00C45B43" w:rsidRPr="00CD3755">
        <w:rPr>
          <w:rFonts w:hint="eastAsia"/>
        </w:rPr>
        <w:t>。条件注释用于在</w:t>
      </w:r>
      <w:r w:rsidR="00C45B43" w:rsidRPr="00CD3755">
        <w:rPr>
          <w:rFonts w:hint="eastAsia"/>
        </w:rPr>
        <w:t>IE</w:t>
      </w:r>
      <w:r w:rsidR="00C45B43" w:rsidRPr="00CD3755">
        <w:rPr>
          <w:rFonts w:hint="eastAsia"/>
        </w:rPr>
        <w:t>浏览器</w:t>
      </w:r>
      <w:r w:rsidR="00C45B43">
        <w:rPr>
          <w:rFonts w:hint="eastAsia"/>
        </w:rPr>
        <w:t>中显示或隐藏</w:t>
      </w:r>
      <w:proofErr w:type="gramStart"/>
      <w:r w:rsidR="00C45B43">
        <w:rPr>
          <w:rFonts w:hint="eastAsia"/>
        </w:rPr>
        <w:t>一</w:t>
      </w:r>
      <w:proofErr w:type="gramEnd"/>
      <w:r w:rsidR="00C45B43">
        <w:rPr>
          <w:rFonts w:hint="eastAsia"/>
        </w:rPr>
        <w:t>段代码。</w:t>
      </w:r>
    </w:p>
    <w:p w:rsidR="00C45B43" w:rsidRDefault="00C45B43" w:rsidP="00806E2F">
      <w:pPr>
        <w:pStyle w:val="3"/>
        <w:ind w:leftChars="-51" w:left="-141" w:hanging="2"/>
      </w:pPr>
      <w:r>
        <w:rPr>
          <w:rFonts w:hint="eastAsia"/>
        </w:rPr>
        <w:t>示例</w:t>
      </w:r>
    </w:p>
    <w:p w:rsidR="00C45B43" w:rsidRPr="00CD3755" w:rsidRDefault="00C45B43" w:rsidP="00CD3755">
      <w:pPr>
        <w:pStyle w:val="a0"/>
        <w:ind w:firstLine="420"/>
      </w:pPr>
      <w:r>
        <w:t>&lt;!--[if IE 6]&gt;</w:t>
      </w:r>
    </w:p>
    <w:p w:rsidR="00C45B43" w:rsidRPr="00CD3755" w:rsidRDefault="00C45B43" w:rsidP="00CD3755">
      <w:pPr>
        <w:pStyle w:val="a0"/>
        <w:ind w:firstLine="420"/>
      </w:pPr>
      <w:r w:rsidRPr="00CD3755">
        <w:t>&lt;p&gt;You are using Internet Explorer 6</w:t>
      </w:r>
      <w:proofErr w:type="gramStart"/>
      <w:r w:rsidRPr="00CD3755">
        <w:t>.&lt;</w:t>
      </w:r>
      <w:proofErr w:type="gramEnd"/>
      <w:r w:rsidRPr="00CD3755">
        <w:t>/p&gt;</w:t>
      </w:r>
    </w:p>
    <w:p w:rsidR="00C45B43" w:rsidRPr="00CD3755" w:rsidRDefault="00C45B43" w:rsidP="00CD3755">
      <w:pPr>
        <w:pStyle w:val="a0"/>
        <w:ind w:firstLine="420"/>
      </w:pPr>
      <w:proofErr w:type="gramStart"/>
      <w:r w:rsidRPr="00CD3755">
        <w:t>&lt;![</w:t>
      </w:r>
      <w:proofErr w:type="spellStart"/>
      <w:proofErr w:type="gramEnd"/>
      <w:r w:rsidRPr="00CD3755">
        <w:t>endif</w:t>
      </w:r>
      <w:proofErr w:type="spellEnd"/>
      <w:r w:rsidRPr="00CD3755">
        <w:t>]--&gt;</w:t>
      </w:r>
    </w:p>
    <w:p w:rsidR="00C45B43" w:rsidRPr="00CD3755" w:rsidRDefault="00C45B43" w:rsidP="00CD3755">
      <w:pPr>
        <w:pStyle w:val="a0"/>
        <w:ind w:firstLine="420"/>
      </w:pPr>
      <w:r w:rsidRPr="00CD3755">
        <w:t>&lt;!--[</w:t>
      </w:r>
      <w:proofErr w:type="gramStart"/>
      <w:r w:rsidRPr="00CD3755">
        <w:t>if !IE</w:t>
      </w:r>
      <w:proofErr w:type="gramEnd"/>
      <w:r w:rsidRPr="00CD3755">
        <w:t>]&gt;--&gt;</w:t>
      </w:r>
    </w:p>
    <w:p w:rsidR="00C45B43" w:rsidRPr="00CD3755" w:rsidRDefault="00C45B43" w:rsidP="00CD3755">
      <w:pPr>
        <w:pStyle w:val="a0"/>
        <w:ind w:firstLine="420"/>
      </w:pPr>
      <w:r w:rsidRPr="00CD3755">
        <w:t>&lt;p&gt;You are not using Internet Explorer</w:t>
      </w:r>
      <w:proofErr w:type="gramStart"/>
      <w:r w:rsidRPr="00CD3755">
        <w:t>.&lt;</w:t>
      </w:r>
      <w:proofErr w:type="gramEnd"/>
      <w:r w:rsidRPr="00CD3755">
        <w:t>/p&gt;</w:t>
      </w:r>
    </w:p>
    <w:p w:rsidR="00C45B43" w:rsidRPr="00CD3755" w:rsidRDefault="00C45B43" w:rsidP="00CD3755">
      <w:pPr>
        <w:pStyle w:val="a0"/>
        <w:ind w:firstLine="420"/>
      </w:pPr>
      <w:r w:rsidRPr="00CD3755">
        <w:t>&lt;!--&lt;</w:t>
      </w:r>
      <w:proofErr w:type="gramStart"/>
      <w:r w:rsidRPr="00CD3755">
        <w:t>![</w:t>
      </w:r>
      <w:proofErr w:type="spellStart"/>
      <w:proofErr w:type="gramEnd"/>
      <w:r w:rsidRPr="00CD3755">
        <w:t>endif</w:t>
      </w:r>
      <w:proofErr w:type="spellEnd"/>
      <w:r w:rsidRPr="00CD3755">
        <w:t>]--&gt;</w:t>
      </w:r>
    </w:p>
    <w:p w:rsidR="00F01491" w:rsidRDefault="00F01491" w:rsidP="00806E2F">
      <w:pPr>
        <w:pStyle w:val="2"/>
        <w:ind w:leftChars="-51" w:left="-141" w:right="280" w:hanging="2"/>
      </w:pPr>
      <w:bookmarkStart w:id="43" w:name="_Ref296437769"/>
      <w:bookmarkStart w:id="44" w:name="_Toc425519500"/>
      <w:r>
        <w:rPr>
          <w:rFonts w:hint="eastAsia"/>
        </w:rPr>
        <w:t>JavaScript</w:t>
      </w:r>
      <w:r>
        <w:rPr>
          <w:rFonts w:hint="eastAsia"/>
        </w:rPr>
        <w:t>的阻塞</w:t>
      </w:r>
      <w:bookmarkEnd w:id="43"/>
      <w:bookmarkEnd w:id="44"/>
    </w:p>
    <w:p w:rsidR="00B27152" w:rsidRPr="00CD3755" w:rsidRDefault="00B27152" w:rsidP="00CD3755">
      <w:pPr>
        <w:pStyle w:val="a0"/>
        <w:ind w:firstLine="420"/>
      </w:pPr>
      <w:r>
        <w:rPr>
          <w:rFonts w:hint="eastAsia"/>
        </w:rPr>
        <w:t>浏览器是按标签来解</w:t>
      </w:r>
      <w:r w:rsidRPr="00CD3755">
        <w:rPr>
          <w:rFonts w:hint="eastAsia"/>
        </w:rPr>
        <w:t>析的，每解析一段标签，就显示这段标签的内容。如果标签引入了外部文件（如图像），则会一边继续解析其他标签，一边继续下载该外部文件，直到载入完毕。</w:t>
      </w:r>
    </w:p>
    <w:p w:rsidR="00C8392E" w:rsidRPr="00CD3755" w:rsidRDefault="00B27152" w:rsidP="00CD3755">
      <w:pPr>
        <w:pStyle w:val="a0"/>
        <w:ind w:firstLine="420"/>
      </w:pPr>
      <w:r w:rsidRPr="00CD3755">
        <w:rPr>
          <w:rFonts w:hint="eastAsia"/>
        </w:rPr>
        <w:t>但浏览器在解析</w:t>
      </w:r>
      <w:r w:rsidRPr="00CD3755">
        <w:rPr>
          <w:rFonts w:hint="eastAsia"/>
        </w:rPr>
        <w:t>script</w:t>
      </w:r>
      <w:r w:rsidRPr="00CD3755">
        <w:rPr>
          <w:rFonts w:hint="eastAsia"/>
        </w:rPr>
        <w:t>标签时，由于</w:t>
      </w:r>
      <w:r w:rsidRPr="00CD3755">
        <w:rPr>
          <w:rFonts w:hint="eastAsia"/>
        </w:rPr>
        <w:t>JavaScript</w:t>
      </w:r>
      <w:r w:rsidRPr="00CD3755">
        <w:rPr>
          <w:rFonts w:hint="eastAsia"/>
        </w:rPr>
        <w:t>可能会改变浏览器内容，会停止所有页面元素的载入，直到这段</w:t>
      </w:r>
      <w:r w:rsidRPr="00CD3755">
        <w:rPr>
          <w:rFonts w:hint="eastAsia"/>
        </w:rPr>
        <w:t>script</w:t>
      </w:r>
      <w:r w:rsidRPr="00CD3755">
        <w:rPr>
          <w:rFonts w:hint="eastAsia"/>
        </w:rPr>
        <w:t>代码执行完毕。如果这个</w:t>
      </w:r>
      <w:r w:rsidRPr="00CD3755">
        <w:rPr>
          <w:rFonts w:hint="eastAsia"/>
        </w:rPr>
        <w:t>script</w:t>
      </w:r>
      <w:r w:rsidRPr="00CD3755">
        <w:rPr>
          <w:rFonts w:hint="eastAsia"/>
        </w:rPr>
        <w:t>标签引入了一个来自外部服务器的</w:t>
      </w:r>
      <w:proofErr w:type="spellStart"/>
      <w:r w:rsidRPr="00CD3755">
        <w:rPr>
          <w:rFonts w:hint="eastAsia"/>
        </w:rPr>
        <w:t>js</w:t>
      </w:r>
      <w:proofErr w:type="spellEnd"/>
      <w:r w:rsidRPr="00CD3755">
        <w:rPr>
          <w:rFonts w:hint="eastAsia"/>
        </w:rPr>
        <w:t>文件，而这个服务器访问速度很慢，那么页面上其他元素便都得等到这个</w:t>
      </w:r>
      <w:proofErr w:type="spellStart"/>
      <w:r w:rsidRPr="00CD3755">
        <w:rPr>
          <w:rFonts w:hint="eastAsia"/>
        </w:rPr>
        <w:t>js</w:t>
      </w:r>
      <w:proofErr w:type="spellEnd"/>
      <w:r w:rsidRPr="00CD3755">
        <w:rPr>
          <w:rFonts w:hint="eastAsia"/>
        </w:rPr>
        <w:t>文件载入并执行完毕才能继续载入。</w:t>
      </w:r>
    </w:p>
    <w:p w:rsidR="00F01491" w:rsidRDefault="00F01491" w:rsidP="00806E2F">
      <w:pPr>
        <w:pStyle w:val="2"/>
        <w:ind w:leftChars="-51" w:left="-141" w:right="280" w:hanging="2"/>
      </w:pPr>
      <w:bookmarkStart w:id="45" w:name="_Ref296437882"/>
      <w:bookmarkStart w:id="46" w:name="_Toc425519501"/>
      <w:r>
        <w:rPr>
          <w:rFonts w:hint="eastAsia"/>
        </w:rPr>
        <w:lastRenderedPageBreak/>
        <w:t>无干扰的</w:t>
      </w:r>
      <w:r>
        <w:rPr>
          <w:rFonts w:hint="eastAsia"/>
        </w:rPr>
        <w:t>JavaScript</w:t>
      </w:r>
      <w:bookmarkEnd w:id="45"/>
      <w:bookmarkEnd w:id="46"/>
    </w:p>
    <w:p w:rsidR="00B27152" w:rsidRPr="00CD3755" w:rsidRDefault="00B27152" w:rsidP="00CD3755">
      <w:pPr>
        <w:pStyle w:val="a0"/>
        <w:ind w:firstLine="420"/>
      </w:pPr>
      <w:r>
        <w:rPr>
          <w:rFonts w:hint="eastAsia"/>
        </w:rPr>
        <w:t>无干扰的</w:t>
      </w:r>
      <w:r>
        <w:rPr>
          <w:rFonts w:hint="eastAsia"/>
        </w:rPr>
        <w:t xml:space="preserve"> JavaScript </w:t>
      </w:r>
      <w:r>
        <w:rPr>
          <w:rFonts w:hint="eastAsia"/>
        </w:rPr>
        <w:t>的首要目</w:t>
      </w:r>
      <w:r w:rsidRPr="00CD3755">
        <w:rPr>
          <w:rFonts w:hint="eastAsia"/>
        </w:rPr>
        <w:t>标就是保持</w:t>
      </w:r>
      <w:r w:rsidRPr="00CD3755">
        <w:rPr>
          <w:rFonts w:hint="eastAsia"/>
        </w:rPr>
        <w:t xml:space="preserve"> JavaScript </w:t>
      </w:r>
      <w:r w:rsidRPr="00CD3755">
        <w:rPr>
          <w:rFonts w:hint="eastAsia"/>
        </w:rPr>
        <w:t>代码和</w:t>
      </w:r>
      <w:r w:rsidRPr="00CD3755">
        <w:rPr>
          <w:rFonts w:hint="eastAsia"/>
        </w:rPr>
        <w:t xml:space="preserve"> HTML </w:t>
      </w:r>
      <w:r w:rsidRPr="00CD3755">
        <w:rPr>
          <w:rFonts w:hint="eastAsia"/>
        </w:rPr>
        <w:t>标记的分离。这种让内容分离于形为的方式，与将</w:t>
      </w:r>
      <w:r w:rsidRPr="00CD3755">
        <w:rPr>
          <w:rFonts w:hint="eastAsia"/>
        </w:rPr>
        <w:t xml:space="preserve"> CSS </w:t>
      </w:r>
      <w:r w:rsidRPr="00CD3755">
        <w:rPr>
          <w:rFonts w:hint="eastAsia"/>
        </w:rPr>
        <w:t>放入样式表而保持内容与表现分离的方式如出一辙。为了实现这一目标，把所有的</w:t>
      </w:r>
      <w:r w:rsidRPr="00CD3755">
        <w:rPr>
          <w:rFonts w:hint="eastAsia"/>
        </w:rPr>
        <w:t xml:space="preserve"> JavaScript </w:t>
      </w:r>
      <w:r w:rsidRPr="00CD3755">
        <w:rPr>
          <w:rFonts w:hint="eastAsia"/>
        </w:rPr>
        <w:t>代码放到外部文件中。</w:t>
      </w:r>
    </w:p>
    <w:p w:rsidR="00B27152" w:rsidRPr="00CD3755" w:rsidRDefault="00B27152" w:rsidP="00CD3755">
      <w:pPr>
        <w:pStyle w:val="a0"/>
        <w:ind w:firstLine="420"/>
      </w:pPr>
      <w:r w:rsidRPr="00CD3755">
        <w:rPr>
          <w:rFonts w:hint="eastAsia"/>
        </w:rPr>
        <w:t>无干扰的</w:t>
      </w:r>
      <w:r w:rsidRPr="00CD3755">
        <w:rPr>
          <w:rFonts w:hint="eastAsia"/>
        </w:rPr>
        <w:t xml:space="preserve"> JavaScript </w:t>
      </w:r>
      <w:r w:rsidRPr="00CD3755">
        <w:rPr>
          <w:rFonts w:hint="eastAsia"/>
        </w:rPr>
        <w:t>的第二个目标是它必须降低优雅性。脚本应该基于增加</w:t>
      </w:r>
      <w:r w:rsidRPr="00CD3755">
        <w:rPr>
          <w:rFonts w:hint="eastAsia"/>
        </w:rPr>
        <w:t xml:space="preserve"> HTML </w:t>
      </w:r>
      <w:r w:rsidRPr="00CD3755">
        <w:rPr>
          <w:rFonts w:hint="eastAsia"/>
        </w:rPr>
        <w:t>的内容来构思和设计，但是，即使没有这些</w:t>
      </w:r>
      <w:r w:rsidRPr="00CD3755">
        <w:rPr>
          <w:rFonts w:hint="eastAsia"/>
        </w:rPr>
        <w:t xml:space="preserve"> JavaScript </w:t>
      </w:r>
      <w:r w:rsidRPr="00CD3755">
        <w:rPr>
          <w:rFonts w:hint="eastAsia"/>
        </w:rPr>
        <w:t>代码，内容也应该能用。</w:t>
      </w:r>
    </w:p>
    <w:p w:rsidR="00B27152" w:rsidRPr="00B27152" w:rsidRDefault="00B27152" w:rsidP="00CD3755">
      <w:pPr>
        <w:pStyle w:val="a0"/>
        <w:ind w:firstLine="420"/>
      </w:pPr>
      <w:r w:rsidRPr="00CD3755">
        <w:rPr>
          <w:rFonts w:hint="eastAsia"/>
        </w:rPr>
        <w:t>无干扰的</w:t>
      </w:r>
      <w:r w:rsidRPr="00CD3755">
        <w:rPr>
          <w:rFonts w:hint="eastAsia"/>
        </w:rPr>
        <w:t xml:space="preserve"> JavaScript </w:t>
      </w:r>
      <w:r w:rsidRPr="00CD3755">
        <w:rPr>
          <w:rFonts w:hint="eastAsia"/>
        </w:rPr>
        <w:t>的第三个目标是，它不能</w:t>
      </w:r>
      <w:r>
        <w:rPr>
          <w:rFonts w:hint="eastAsia"/>
        </w:rPr>
        <w:t>降低一个</w:t>
      </w:r>
      <w:r>
        <w:rPr>
          <w:rFonts w:hint="eastAsia"/>
        </w:rPr>
        <w:t xml:space="preserve"> HTML </w:t>
      </w:r>
      <w:r>
        <w:rPr>
          <w:rFonts w:hint="eastAsia"/>
        </w:rPr>
        <w:t>页面的可访问性。</w:t>
      </w:r>
    </w:p>
    <w:sectPr w:rsidR="00B27152" w:rsidRPr="00B27152" w:rsidSect="00691500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E3" w:rsidRDefault="007448E3" w:rsidP="00C13A4C">
      <w:pPr>
        <w:ind w:firstLine="560"/>
      </w:pPr>
      <w:r>
        <w:separator/>
      </w:r>
    </w:p>
  </w:endnote>
  <w:endnote w:type="continuationSeparator" w:id="0">
    <w:p w:rsidR="007448E3" w:rsidRDefault="007448E3" w:rsidP="00C13A4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22" w:rsidRDefault="00F93622" w:rsidP="000B091C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1220688"/>
      <w:docPartObj>
        <w:docPartGallery w:val="Page Numbers (Bottom of Page)"/>
        <w:docPartUnique/>
      </w:docPartObj>
    </w:sdtPr>
    <w:sdtEndPr/>
    <w:sdtContent>
      <w:p w:rsidR="00F93622" w:rsidRDefault="00F93622" w:rsidP="00C13A4C">
        <w:pPr>
          <w:pStyle w:val="a8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F50" w:rsidRPr="007C2F50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F93622" w:rsidRDefault="00F93622" w:rsidP="00C13A4C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194161"/>
      <w:docPartObj>
        <w:docPartGallery w:val="Page Numbers (Bottom of Page)"/>
        <w:docPartUnique/>
      </w:docPartObj>
    </w:sdtPr>
    <w:sdtEndPr/>
    <w:sdtContent>
      <w:p w:rsidR="00F93622" w:rsidRDefault="007448E3" w:rsidP="00C13A4C">
        <w:pPr>
          <w:pStyle w:val="a8"/>
          <w:ind w:firstLine="360"/>
          <w:jc w:val="center"/>
        </w:pPr>
      </w:p>
    </w:sdtContent>
  </w:sdt>
  <w:p w:rsidR="00F93622" w:rsidRDefault="00F93622" w:rsidP="00C13A4C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06564"/>
      <w:docPartObj>
        <w:docPartGallery w:val="Page Numbers (Bottom of Page)"/>
        <w:docPartUnique/>
      </w:docPartObj>
    </w:sdtPr>
    <w:sdtEndPr/>
    <w:sdtContent>
      <w:p w:rsidR="00F93622" w:rsidRDefault="00F93622" w:rsidP="00C13A4C">
        <w:pPr>
          <w:pStyle w:val="a8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A04A0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F93622" w:rsidRDefault="00F93622" w:rsidP="00C13A4C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6358070"/>
      <w:docPartObj>
        <w:docPartGallery w:val="Page Numbers (Bottom of Page)"/>
        <w:docPartUnique/>
      </w:docPartObj>
    </w:sdtPr>
    <w:sdtEndPr/>
    <w:sdtContent>
      <w:p w:rsidR="00F93622" w:rsidRDefault="00F93622" w:rsidP="00C13A4C">
        <w:pPr>
          <w:pStyle w:val="a8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C40" w:rsidRPr="003B5C4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93622" w:rsidRDefault="00F93622" w:rsidP="00C13A4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E3" w:rsidRDefault="007448E3" w:rsidP="00C13A4C">
      <w:pPr>
        <w:ind w:firstLine="560"/>
      </w:pPr>
      <w:r>
        <w:separator/>
      </w:r>
    </w:p>
  </w:footnote>
  <w:footnote w:type="continuationSeparator" w:id="0">
    <w:p w:rsidR="007448E3" w:rsidRDefault="007448E3" w:rsidP="00C13A4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22" w:rsidRDefault="00F93622" w:rsidP="000B091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22" w:rsidRDefault="00F93622" w:rsidP="00691500">
    <w:pPr>
      <w:pStyle w:val="a7"/>
      <w:spacing w:line="240" w:lineRule="auto"/>
      <w:ind w:left="0" w:firstLineChars="0" w:firstLine="0"/>
      <w:jc w:val="both"/>
    </w:pPr>
    <w:r>
      <w:rPr>
        <w:rFonts w:hint="eastAsia"/>
      </w:rPr>
      <w:t>中移在线服务有限公司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前端编码规范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22" w:rsidRDefault="00F93622" w:rsidP="000B091C">
    <w:pPr>
      <w:pStyle w:val="a7"/>
      <w:ind w:firstLine="360"/>
    </w:pPr>
    <w:r>
      <w:rPr>
        <w:rFonts w:hint="eastAsia"/>
      </w:rPr>
      <w:t>中移在线服务有限公司</w:t>
    </w:r>
  </w:p>
  <w:p w:rsidR="00F93622" w:rsidRPr="000B091C" w:rsidRDefault="00F93622" w:rsidP="000B091C">
    <w:pPr>
      <w:pStyle w:val="a7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06A"/>
    <w:multiLevelType w:val="hybridMultilevel"/>
    <w:tmpl w:val="56CC3CB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AF205C0"/>
    <w:multiLevelType w:val="multilevel"/>
    <w:tmpl w:val="A87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2528B"/>
    <w:multiLevelType w:val="multilevel"/>
    <w:tmpl w:val="E68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14690"/>
    <w:multiLevelType w:val="hybridMultilevel"/>
    <w:tmpl w:val="9C3AC3E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8DA0E84"/>
    <w:multiLevelType w:val="hybridMultilevel"/>
    <w:tmpl w:val="07FE04D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4D9F2389"/>
    <w:multiLevelType w:val="multilevel"/>
    <w:tmpl w:val="28B4DE1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0E522D4"/>
    <w:multiLevelType w:val="hybridMultilevel"/>
    <w:tmpl w:val="92B8362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E6C29B9"/>
    <w:multiLevelType w:val="multilevel"/>
    <w:tmpl w:val="8FF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BB010C"/>
    <w:multiLevelType w:val="multilevel"/>
    <w:tmpl w:val="A9D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B154A4"/>
    <w:multiLevelType w:val="hybridMultilevel"/>
    <w:tmpl w:val="BC72E90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5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d">
    <w15:presenceInfo w15:providerId="None" w15:userId="i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61"/>
    <w:rsid w:val="00011DA2"/>
    <w:rsid w:val="00011E43"/>
    <w:rsid w:val="00021CB2"/>
    <w:rsid w:val="000253C1"/>
    <w:rsid w:val="00031735"/>
    <w:rsid w:val="000338B7"/>
    <w:rsid w:val="00033F55"/>
    <w:rsid w:val="00041A35"/>
    <w:rsid w:val="00050521"/>
    <w:rsid w:val="0005483A"/>
    <w:rsid w:val="000566C6"/>
    <w:rsid w:val="0005720A"/>
    <w:rsid w:val="00074D45"/>
    <w:rsid w:val="00076FD1"/>
    <w:rsid w:val="000831AB"/>
    <w:rsid w:val="0008602B"/>
    <w:rsid w:val="000870C9"/>
    <w:rsid w:val="000962AE"/>
    <w:rsid w:val="00096DF2"/>
    <w:rsid w:val="000A0979"/>
    <w:rsid w:val="000A2D64"/>
    <w:rsid w:val="000A5BA2"/>
    <w:rsid w:val="000A7E93"/>
    <w:rsid w:val="000B091C"/>
    <w:rsid w:val="000B0F74"/>
    <w:rsid w:val="000B4F12"/>
    <w:rsid w:val="000B634B"/>
    <w:rsid w:val="000B7B18"/>
    <w:rsid w:val="000C412B"/>
    <w:rsid w:val="000C672D"/>
    <w:rsid w:val="000D4E20"/>
    <w:rsid w:val="000E61CD"/>
    <w:rsid w:val="000F07A4"/>
    <w:rsid w:val="0010762C"/>
    <w:rsid w:val="00111413"/>
    <w:rsid w:val="001160F9"/>
    <w:rsid w:val="00116B03"/>
    <w:rsid w:val="001215D0"/>
    <w:rsid w:val="00127179"/>
    <w:rsid w:val="001272C2"/>
    <w:rsid w:val="00133EC5"/>
    <w:rsid w:val="00136367"/>
    <w:rsid w:val="00141346"/>
    <w:rsid w:val="00143464"/>
    <w:rsid w:val="00145AC4"/>
    <w:rsid w:val="001579F6"/>
    <w:rsid w:val="001675FD"/>
    <w:rsid w:val="00186846"/>
    <w:rsid w:val="001B2983"/>
    <w:rsid w:val="001C2335"/>
    <w:rsid w:val="001C3E2E"/>
    <w:rsid w:val="001C526C"/>
    <w:rsid w:val="001C6CE1"/>
    <w:rsid w:val="001C7CEF"/>
    <w:rsid w:val="001D0F62"/>
    <w:rsid w:val="001D1565"/>
    <w:rsid w:val="001E0FB2"/>
    <w:rsid w:val="001E341B"/>
    <w:rsid w:val="001E709E"/>
    <w:rsid w:val="001F4F20"/>
    <w:rsid w:val="00205B83"/>
    <w:rsid w:val="00210F3B"/>
    <w:rsid w:val="002123CF"/>
    <w:rsid w:val="002212F4"/>
    <w:rsid w:val="002257E5"/>
    <w:rsid w:val="00242220"/>
    <w:rsid w:val="00242B22"/>
    <w:rsid w:val="00246432"/>
    <w:rsid w:val="0025015B"/>
    <w:rsid w:val="00252B44"/>
    <w:rsid w:val="0026362B"/>
    <w:rsid w:val="00273233"/>
    <w:rsid w:val="0027391C"/>
    <w:rsid w:val="00275534"/>
    <w:rsid w:val="00277C0D"/>
    <w:rsid w:val="00294AB9"/>
    <w:rsid w:val="002B6253"/>
    <w:rsid w:val="002E7C42"/>
    <w:rsid w:val="002F24A0"/>
    <w:rsid w:val="003006A5"/>
    <w:rsid w:val="003042D5"/>
    <w:rsid w:val="00321C41"/>
    <w:rsid w:val="0033026F"/>
    <w:rsid w:val="00330BD6"/>
    <w:rsid w:val="003332EC"/>
    <w:rsid w:val="00336B95"/>
    <w:rsid w:val="003427AE"/>
    <w:rsid w:val="00346EA8"/>
    <w:rsid w:val="00355809"/>
    <w:rsid w:val="00356596"/>
    <w:rsid w:val="0037236A"/>
    <w:rsid w:val="00383003"/>
    <w:rsid w:val="003836A5"/>
    <w:rsid w:val="00384698"/>
    <w:rsid w:val="00384BD7"/>
    <w:rsid w:val="00385477"/>
    <w:rsid w:val="003866C9"/>
    <w:rsid w:val="00386BA2"/>
    <w:rsid w:val="00390306"/>
    <w:rsid w:val="003A1849"/>
    <w:rsid w:val="003A3887"/>
    <w:rsid w:val="003A6E84"/>
    <w:rsid w:val="003B5C40"/>
    <w:rsid w:val="003C1DFF"/>
    <w:rsid w:val="003C54F4"/>
    <w:rsid w:val="003D5964"/>
    <w:rsid w:val="003E14C1"/>
    <w:rsid w:val="003E218C"/>
    <w:rsid w:val="003E232C"/>
    <w:rsid w:val="003E36C3"/>
    <w:rsid w:val="003E6A39"/>
    <w:rsid w:val="003E7696"/>
    <w:rsid w:val="004136D0"/>
    <w:rsid w:val="004152FF"/>
    <w:rsid w:val="00423372"/>
    <w:rsid w:val="00423B3E"/>
    <w:rsid w:val="004315C5"/>
    <w:rsid w:val="004316F3"/>
    <w:rsid w:val="00432AC0"/>
    <w:rsid w:val="00445502"/>
    <w:rsid w:val="00450387"/>
    <w:rsid w:val="00451050"/>
    <w:rsid w:val="00457301"/>
    <w:rsid w:val="004627C1"/>
    <w:rsid w:val="00464C27"/>
    <w:rsid w:val="00474A4D"/>
    <w:rsid w:val="004843D6"/>
    <w:rsid w:val="00490AA2"/>
    <w:rsid w:val="00491EF5"/>
    <w:rsid w:val="004921B1"/>
    <w:rsid w:val="004935AC"/>
    <w:rsid w:val="00493D55"/>
    <w:rsid w:val="00495296"/>
    <w:rsid w:val="004955A1"/>
    <w:rsid w:val="00496991"/>
    <w:rsid w:val="004973D4"/>
    <w:rsid w:val="00497972"/>
    <w:rsid w:val="004A56EC"/>
    <w:rsid w:val="004B29A5"/>
    <w:rsid w:val="004B7276"/>
    <w:rsid w:val="004C4E07"/>
    <w:rsid w:val="004C5D01"/>
    <w:rsid w:val="004D1363"/>
    <w:rsid w:val="004D409E"/>
    <w:rsid w:val="004D6B86"/>
    <w:rsid w:val="004F66FD"/>
    <w:rsid w:val="005148D4"/>
    <w:rsid w:val="0052146C"/>
    <w:rsid w:val="0052487C"/>
    <w:rsid w:val="00531F0D"/>
    <w:rsid w:val="0053337F"/>
    <w:rsid w:val="0053473D"/>
    <w:rsid w:val="00536808"/>
    <w:rsid w:val="0054619E"/>
    <w:rsid w:val="0055034F"/>
    <w:rsid w:val="005511A7"/>
    <w:rsid w:val="00555901"/>
    <w:rsid w:val="0056130A"/>
    <w:rsid w:val="00567063"/>
    <w:rsid w:val="00570274"/>
    <w:rsid w:val="00571CA9"/>
    <w:rsid w:val="0057637F"/>
    <w:rsid w:val="00576EB9"/>
    <w:rsid w:val="00586C87"/>
    <w:rsid w:val="00587AF5"/>
    <w:rsid w:val="00592D0E"/>
    <w:rsid w:val="00593DC1"/>
    <w:rsid w:val="00594DE0"/>
    <w:rsid w:val="005A5E62"/>
    <w:rsid w:val="005A6C8C"/>
    <w:rsid w:val="005B1E2E"/>
    <w:rsid w:val="005C2CCD"/>
    <w:rsid w:val="005D26EF"/>
    <w:rsid w:val="005D3389"/>
    <w:rsid w:val="005D33C5"/>
    <w:rsid w:val="005E2776"/>
    <w:rsid w:val="005E458C"/>
    <w:rsid w:val="005F0805"/>
    <w:rsid w:val="005F1023"/>
    <w:rsid w:val="005F247B"/>
    <w:rsid w:val="005F32AD"/>
    <w:rsid w:val="005F5AA2"/>
    <w:rsid w:val="00603709"/>
    <w:rsid w:val="00605AB9"/>
    <w:rsid w:val="0061467B"/>
    <w:rsid w:val="00614CFD"/>
    <w:rsid w:val="00620CDE"/>
    <w:rsid w:val="00625F99"/>
    <w:rsid w:val="006358CD"/>
    <w:rsid w:val="00635F73"/>
    <w:rsid w:val="00651063"/>
    <w:rsid w:val="00653092"/>
    <w:rsid w:val="00657539"/>
    <w:rsid w:val="00660656"/>
    <w:rsid w:val="00666E5A"/>
    <w:rsid w:val="00675539"/>
    <w:rsid w:val="00676CF8"/>
    <w:rsid w:val="00683F69"/>
    <w:rsid w:val="006848FE"/>
    <w:rsid w:val="00685F64"/>
    <w:rsid w:val="00686294"/>
    <w:rsid w:val="00687A48"/>
    <w:rsid w:val="0069069D"/>
    <w:rsid w:val="00690EC5"/>
    <w:rsid w:val="00691500"/>
    <w:rsid w:val="00696C1C"/>
    <w:rsid w:val="006A2E04"/>
    <w:rsid w:val="006A460F"/>
    <w:rsid w:val="006A4C8F"/>
    <w:rsid w:val="006B1044"/>
    <w:rsid w:val="006C0738"/>
    <w:rsid w:val="006C6789"/>
    <w:rsid w:val="006D045C"/>
    <w:rsid w:val="006D5A02"/>
    <w:rsid w:val="006D6E31"/>
    <w:rsid w:val="006E1296"/>
    <w:rsid w:val="006E3282"/>
    <w:rsid w:val="006E4FE0"/>
    <w:rsid w:val="006E6106"/>
    <w:rsid w:val="006E73B9"/>
    <w:rsid w:val="006F1A7B"/>
    <w:rsid w:val="006F5109"/>
    <w:rsid w:val="006F53EF"/>
    <w:rsid w:val="006F7AC3"/>
    <w:rsid w:val="00701ABD"/>
    <w:rsid w:val="00704FE0"/>
    <w:rsid w:val="007063BB"/>
    <w:rsid w:val="00707FEF"/>
    <w:rsid w:val="00721D9D"/>
    <w:rsid w:val="00735B82"/>
    <w:rsid w:val="0073750A"/>
    <w:rsid w:val="00740A6C"/>
    <w:rsid w:val="00743F12"/>
    <w:rsid w:val="007448E3"/>
    <w:rsid w:val="00745481"/>
    <w:rsid w:val="00752F51"/>
    <w:rsid w:val="00756ABC"/>
    <w:rsid w:val="00757FEC"/>
    <w:rsid w:val="00763474"/>
    <w:rsid w:val="00774DFD"/>
    <w:rsid w:val="00774E62"/>
    <w:rsid w:val="007812F7"/>
    <w:rsid w:val="007834E6"/>
    <w:rsid w:val="00792361"/>
    <w:rsid w:val="0079769A"/>
    <w:rsid w:val="007A0BA7"/>
    <w:rsid w:val="007A4723"/>
    <w:rsid w:val="007A578B"/>
    <w:rsid w:val="007A6276"/>
    <w:rsid w:val="007B4979"/>
    <w:rsid w:val="007C0BDE"/>
    <w:rsid w:val="007C20DE"/>
    <w:rsid w:val="007C2AE1"/>
    <w:rsid w:val="007C2F50"/>
    <w:rsid w:val="007C3194"/>
    <w:rsid w:val="007C72F5"/>
    <w:rsid w:val="007D0D66"/>
    <w:rsid w:val="007D621F"/>
    <w:rsid w:val="007E6EAC"/>
    <w:rsid w:val="007F4448"/>
    <w:rsid w:val="007F4E7C"/>
    <w:rsid w:val="007F5A13"/>
    <w:rsid w:val="007F5F4C"/>
    <w:rsid w:val="007F7158"/>
    <w:rsid w:val="00803253"/>
    <w:rsid w:val="00804F65"/>
    <w:rsid w:val="00806E2F"/>
    <w:rsid w:val="008110A0"/>
    <w:rsid w:val="00811F55"/>
    <w:rsid w:val="008355FD"/>
    <w:rsid w:val="0084354E"/>
    <w:rsid w:val="00845477"/>
    <w:rsid w:val="008471A0"/>
    <w:rsid w:val="008471B4"/>
    <w:rsid w:val="00853B81"/>
    <w:rsid w:val="00854A47"/>
    <w:rsid w:val="0087426F"/>
    <w:rsid w:val="00876789"/>
    <w:rsid w:val="0087696A"/>
    <w:rsid w:val="00877466"/>
    <w:rsid w:val="0088260B"/>
    <w:rsid w:val="00883BB6"/>
    <w:rsid w:val="00884FE6"/>
    <w:rsid w:val="00885114"/>
    <w:rsid w:val="00886449"/>
    <w:rsid w:val="00886C9E"/>
    <w:rsid w:val="00887091"/>
    <w:rsid w:val="008A0E0E"/>
    <w:rsid w:val="008A2F4B"/>
    <w:rsid w:val="008B53B8"/>
    <w:rsid w:val="008B6040"/>
    <w:rsid w:val="008D0A47"/>
    <w:rsid w:val="008D2D5A"/>
    <w:rsid w:val="008D6BA9"/>
    <w:rsid w:val="008E18E2"/>
    <w:rsid w:val="008F551C"/>
    <w:rsid w:val="008F5BCB"/>
    <w:rsid w:val="008F7022"/>
    <w:rsid w:val="008F7A7F"/>
    <w:rsid w:val="00900428"/>
    <w:rsid w:val="009065CC"/>
    <w:rsid w:val="0090756F"/>
    <w:rsid w:val="00911E65"/>
    <w:rsid w:val="009201B7"/>
    <w:rsid w:val="00921872"/>
    <w:rsid w:val="009310A4"/>
    <w:rsid w:val="009377DA"/>
    <w:rsid w:val="009427A8"/>
    <w:rsid w:val="00950FFA"/>
    <w:rsid w:val="0095647B"/>
    <w:rsid w:val="00960AC1"/>
    <w:rsid w:val="0096290A"/>
    <w:rsid w:val="00971CF2"/>
    <w:rsid w:val="00977487"/>
    <w:rsid w:val="00981FB2"/>
    <w:rsid w:val="00990A88"/>
    <w:rsid w:val="009A6140"/>
    <w:rsid w:val="009B1911"/>
    <w:rsid w:val="009B262C"/>
    <w:rsid w:val="009B2E86"/>
    <w:rsid w:val="009B719F"/>
    <w:rsid w:val="009C6E41"/>
    <w:rsid w:val="009D3912"/>
    <w:rsid w:val="009D5D5E"/>
    <w:rsid w:val="009D60DD"/>
    <w:rsid w:val="009D6A16"/>
    <w:rsid w:val="009E2CE8"/>
    <w:rsid w:val="009E4AC0"/>
    <w:rsid w:val="009E4B53"/>
    <w:rsid w:val="009F0946"/>
    <w:rsid w:val="00A03912"/>
    <w:rsid w:val="00A07071"/>
    <w:rsid w:val="00A15212"/>
    <w:rsid w:val="00A27C6A"/>
    <w:rsid w:val="00A317D6"/>
    <w:rsid w:val="00A3390B"/>
    <w:rsid w:val="00A33F14"/>
    <w:rsid w:val="00A35547"/>
    <w:rsid w:val="00A36B2B"/>
    <w:rsid w:val="00A407C9"/>
    <w:rsid w:val="00A43645"/>
    <w:rsid w:val="00A478C1"/>
    <w:rsid w:val="00A536F6"/>
    <w:rsid w:val="00A5546E"/>
    <w:rsid w:val="00A726CA"/>
    <w:rsid w:val="00A737D7"/>
    <w:rsid w:val="00A76BB5"/>
    <w:rsid w:val="00A80BEE"/>
    <w:rsid w:val="00A813ED"/>
    <w:rsid w:val="00A8678A"/>
    <w:rsid w:val="00AA1738"/>
    <w:rsid w:val="00AA2352"/>
    <w:rsid w:val="00AA6F55"/>
    <w:rsid w:val="00AA7553"/>
    <w:rsid w:val="00AB7DFD"/>
    <w:rsid w:val="00AC3BF5"/>
    <w:rsid w:val="00AC73B0"/>
    <w:rsid w:val="00AD618A"/>
    <w:rsid w:val="00AE1A35"/>
    <w:rsid w:val="00AE4246"/>
    <w:rsid w:val="00AE4FBA"/>
    <w:rsid w:val="00AE51FC"/>
    <w:rsid w:val="00AF0248"/>
    <w:rsid w:val="00B07002"/>
    <w:rsid w:val="00B102A3"/>
    <w:rsid w:val="00B128CB"/>
    <w:rsid w:val="00B16D99"/>
    <w:rsid w:val="00B2246D"/>
    <w:rsid w:val="00B27152"/>
    <w:rsid w:val="00B314B7"/>
    <w:rsid w:val="00B35985"/>
    <w:rsid w:val="00B46DB5"/>
    <w:rsid w:val="00B4782E"/>
    <w:rsid w:val="00B51A43"/>
    <w:rsid w:val="00B53FF9"/>
    <w:rsid w:val="00B54073"/>
    <w:rsid w:val="00B5457E"/>
    <w:rsid w:val="00B61531"/>
    <w:rsid w:val="00B63456"/>
    <w:rsid w:val="00B7136E"/>
    <w:rsid w:val="00B763F9"/>
    <w:rsid w:val="00B82E84"/>
    <w:rsid w:val="00B860CC"/>
    <w:rsid w:val="00B87C31"/>
    <w:rsid w:val="00B93A7C"/>
    <w:rsid w:val="00BB0447"/>
    <w:rsid w:val="00BB748B"/>
    <w:rsid w:val="00BC18F6"/>
    <w:rsid w:val="00BC6CD1"/>
    <w:rsid w:val="00BC76D6"/>
    <w:rsid w:val="00BE11F9"/>
    <w:rsid w:val="00BE2485"/>
    <w:rsid w:val="00BF1C4F"/>
    <w:rsid w:val="00BF39DB"/>
    <w:rsid w:val="00C03F1A"/>
    <w:rsid w:val="00C07221"/>
    <w:rsid w:val="00C1065F"/>
    <w:rsid w:val="00C1226B"/>
    <w:rsid w:val="00C13A4C"/>
    <w:rsid w:val="00C27CC6"/>
    <w:rsid w:val="00C36F28"/>
    <w:rsid w:val="00C43A60"/>
    <w:rsid w:val="00C44801"/>
    <w:rsid w:val="00C45B43"/>
    <w:rsid w:val="00C47A94"/>
    <w:rsid w:val="00C55AB7"/>
    <w:rsid w:val="00C6312F"/>
    <w:rsid w:val="00C65787"/>
    <w:rsid w:val="00C8392E"/>
    <w:rsid w:val="00C86030"/>
    <w:rsid w:val="00C862C8"/>
    <w:rsid w:val="00C92068"/>
    <w:rsid w:val="00C931C5"/>
    <w:rsid w:val="00CA098D"/>
    <w:rsid w:val="00CA18E6"/>
    <w:rsid w:val="00CA1B2B"/>
    <w:rsid w:val="00CA64C9"/>
    <w:rsid w:val="00CB74CA"/>
    <w:rsid w:val="00CC01D2"/>
    <w:rsid w:val="00CC54AA"/>
    <w:rsid w:val="00CD3755"/>
    <w:rsid w:val="00CD6F18"/>
    <w:rsid w:val="00D0280E"/>
    <w:rsid w:val="00D02ECD"/>
    <w:rsid w:val="00D1090E"/>
    <w:rsid w:val="00D27AA8"/>
    <w:rsid w:val="00D3254B"/>
    <w:rsid w:val="00D50E7E"/>
    <w:rsid w:val="00D55D16"/>
    <w:rsid w:val="00D6131F"/>
    <w:rsid w:val="00D63920"/>
    <w:rsid w:val="00D70C54"/>
    <w:rsid w:val="00D725B3"/>
    <w:rsid w:val="00D7571F"/>
    <w:rsid w:val="00D81DB6"/>
    <w:rsid w:val="00D8559E"/>
    <w:rsid w:val="00D86D70"/>
    <w:rsid w:val="00D93D31"/>
    <w:rsid w:val="00DA47A0"/>
    <w:rsid w:val="00DA4884"/>
    <w:rsid w:val="00DB08CF"/>
    <w:rsid w:val="00DC7147"/>
    <w:rsid w:val="00DC71FA"/>
    <w:rsid w:val="00DC783A"/>
    <w:rsid w:val="00DD581C"/>
    <w:rsid w:val="00DE0F52"/>
    <w:rsid w:val="00DE17FF"/>
    <w:rsid w:val="00DE74A3"/>
    <w:rsid w:val="00DF3137"/>
    <w:rsid w:val="00DF3FB6"/>
    <w:rsid w:val="00DF5F71"/>
    <w:rsid w:val="00DF63E3"/>
    <w:rsid w:val="00DF7933"/>
    <w:rsid w:val="00E10F91"/>
    <w:rsid w:val="00E125A7"/>
    <w:rsid w:val="00E1266F"/>
    <w:rsid w:val="00E14C52"/>
    <w:rsid w:val="00E157D2"/>
    <w:rsid w:val="00E163E4"/>
    <w:rsid w:val="00E21491"/>
    <w:rsid w:val="00E24220"/>
    <w:rsid w:val="00E42897"/>
    <w:rsid w:val="00E6547D"/>
    <w:rsid w:val="00E71586"/>
    <w:rsid w:val="00E77978"/>
    <w:rsid w:val="00E77C22"/>
    <w:rsid w:val="00E81A6E"/>
    <w:rsid w:val="00E81EC1"/>
    <w:rsid w:val="00E846B1"/>
    <w:rsid w:val="00E87772"/>
    <w:rsid w:val="00E949BE"/>
    <w:rsid w:val="00EA0923"/>
    <w:rsid w:val="00EA3F49"/>
    <w:rsid w:val="00ED33E9"/>
    <w:rsid w:val="00ED6E1B"/>
    <w:rsid w:val="00EE1E72"/>
    <w:rsid w:val="00EF110A"/>
    <w:rsid w:val="00EF5D1E"/>
    <w:rsid w:val="00EF7053"/>
    <w:rsid w:val="00F01491"/>
    <w:rsid w:val="00F01FB9"/>
    <w:rsid w:val="00F12CC4"/>
    <w:rsid w:val="00F13D98"/>
    <w:rsid w:val="00F25306"/>
    <w:rsid w:val="00F34B4A"/>
    <w:rsid w:val="00F34C51"/>
    <w:rsid w:val="00F419BC"/>
    <w:rsid w:val="00F56148"/>
    <w:rsid w:val="00F60D3C"/>
    <w:rsid w:val="00F72BDD"/>
    <w:rsid w:val="00F734D1"/>
    <w:rsid w:val="00F93622"/>
    <w:rsid w:val="00FA01D4"/>
    <w:rsid w:val="00FA04A0"/>
    <w:rsid w:val="00FB4D83"/>
    <w:rsid w:val="00FB5095"/>
    <w:rsid w:val="00FC3B23"/>
    <w:rsid w:val="00FE49A9"/>
    <w:rsid w:val="00FF2BC2"/>
    <w:rsid w:val="00F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120" w:lineRule="auto"/>
        <w:ind w:left="981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D5"/>
    <w:rPr>
      <w:sz w:val="28"/>
    </w:rPr>
  </w:style>
  <w:style w:type="paragraph" w:styleId="1">
    <w:name w:val="heading 1"/>
    <w:basedOn w:val="a"/>
    <w:next w:val="a0"/>
    <w:link w:val="1Char"/>
    <w:uiPriority w:val="9"/>
    <w:qFormat/>
    <w:rsid w:val="007C2AE1"/>
    <w:pPr>
      <w:keepNext/>
      <w:keepLines/>
      <w:numPr>
        <w:numId w:val="1"/>
      </w:numPr>
      <w:spacing w:before="220" w:after="210" w:line="578" w:lineRule="auto"/>
      <w:ind w:firstLineChars="0" w:firstLine="0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7C2AE1"/>
    <w:pPr>
      <w:keepNext/>
      <w:keepLines/>
      <w:numPr>
        <w:ilvl w:val="1"/>
        <w:numId w:val="1"/>
      </w:numPr>
      <w:spacing w:before="260" w:after="260" w:line="416" w:lineRule="auto"/>
      <w:ind w:rightChars="100" w:right="100" w:firstLineChars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qFormat/>
    <w:rsid w:val="003042D5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rFonts w:eastAsia="微软雅黑"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qFormat/>
    <w:rsid w:val="003042D5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="微软雅黑" w:hAnsiTheme="majorHAnsi" w:cstheme="majorBidi"/>
      <w:bCs/>
      <w:szCs w:val="28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3042D5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rFonts w:eastAsia="微软雅黑"/>
      <w:bCs/>
      <w:szCs w:val="28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4843D6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4843D6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4843D6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4843D6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7"/>
    <w:qFormat/>
    <w:rsid w:val="00F56148"/>
    <w:pPr>
      <w:spacing w:line="180" w:lineRule="auto"/>
      <w:ind w:left="113"/>
    </w:pPr>
    <w:rPr>
      <w:sz w:val="21"/>
    </w:rPr>
  </w:style>
  <w:style w:type="character" w:customStyle="1" w:styleId="1Char">
    <w:name w:val="标题 1 Char"/>
    <w:basedOn w:val="a1"/>
    <w:link w:val="1"/>
    <w:uiPriority w:val="9"/>
    <w:rsid w:val="007C2AE1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C2AE1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042D5"/>
    <w:rPr>
      <w:rFonts w:eastAsia="微软雅黑"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3042D5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042D5"/>
    <w:rPr>
      <w:rFonts w:eastAsia="微软雅黑"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D33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D3389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D33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D3389"/>
    <w:rPr>
      <w:rFonts w:asciiTheme="majorHAnsi" w:eastAsiaTheme="majorEastAsia" w:hAnsiTheme="majorHAnsi" w:cstheme="majorBidi"/>
      <w:sz w:val="28"/>
    </w:rPr>
  </w:style>
  <w:style w:type="paragraph" w:styleId="a4">
    <w:name w:val="No Spacing"/>
    <w:link w:val="Char"/>
    <w:uiPriority w:val="1"/>
    <w:qFormat/>
    <w:rsid w:val="000962AE"/>
    <w:rPr>
      <w:kern w:val="0"/>
      <w:sz w:val="22"/>
      <w:szCs w:val="22"/>
    </w:rPr>
  </w:style>
  <w:style w:type="character" w:customStyle="1" w:styleId="Char">
    <w:name w:val="无间隔 Char"/>
    <w:basedOn w:val="a1"/>
    <w:link w:val="a4"/>
    <w:uiPriority w:val="1"/>
    <w:rsid w:val="000962AE"/>
    <w:rPr>
      <w:kern w:val="0"/>
      <w:sz w:val="22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962AE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0962A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0962AE"/>
    <w:rPr>
      <w:rFonts w:ascii="Calibri" w:eastAsia="宋体" w:hAnsi="Calibri" w:cs="Times New Roman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774E62"/>
    <w:pPr>
      <w:tabs>
        <w:tab w:val="left" w:pos="851"/>
        <w:tab w:val="right" w:leader="dot" w:pos="8296"/>
      </w:tabs>
      <w:ind w:leftChars="101" w:left="283"/>
    </w:pPr>
    <w:rPr>
      <w:rFonts w:ascii="Calibri" w:eastAsia="宋体" w:hAnsi="Calibri" w:cs="Times New Roman"/>
      <w:sz w:val="21"/>
      <w:szCs w:val="22"/>
    </w:rPr>
  </w:style>
  <w:style w:type="character" w:styleId="a6">
    <w:name w:val="Hyperlink"/>
    <w:basedOn w:val="a1"/>
    <w:uiPriority w:val="99"/>
    <w:unhideWhenUsed/>
    <w:rsid w:val="000962AE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09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0962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rsid w:val="000962AE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774E6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774E62"/>
    <w:rPr>
      <w:rFonts w:ascii="宋体" w:eastAsia="宋体"/>
      <w:sz w:val="18"/>
      <w:szCs w:val="18"/>
    </w:rPr>
  </w:style>
  <w:style w:type="table" w:styleId="aa">
    <w:name w:val="Table Grid"/>
    <w:basedOn w:val="a2"/>
    <w:uiPriority w:val="59"/>
    <w:rsid w:val="00666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72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72BDD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1"/>
    <w:rsid w:val="00F72BDD"/>
  </w:style>
  <w:style w:type="character" w:customStyle="1" w:styleId="nt">
    <w:name w:val="nt"/>
    <w:basedOn w:val="a1"/>
    <w:rsid w:val="00F72BDD"/>
  </w:style>
  <w:style w:type="character" w:customStyle="1" w:styleId="na">
    <w:name w:val="na"/>
    <w:basedOn w:val="a1"/>
    <w:rsid w:val="00F72BDD"/>
  </w:style>
  <w:style w:type="character" w:customStyle="1" w:styleId="s">
    <w:name w:val="s"/>
    <w:basedOn w:val="a1"/>
    <w:rsid w:val="00F72BDD"/>
  </w:style>
  <w:style w:type="character" w:customStyle="1" w:styleId="cp">
    <w:name w:val="cp"/>
    <w:basedOn w:val="a1"/>
    <w:rsid w:val="00B5457E"/>
  </w:style>
  <w:style w:type="character" w:customStyle="1" w:styleId="c1">
    <w:name w:val="c1"/>
    <w:basedOn w:val="a1"/>
    <w:rsid w:val="00592D0E"/>
  </w:style>
  <w:style w:type="paragraph" w:styleId="ab">
    <w:name w:val="Normal (Web)"/>
    <w:basedOn w:val="a"/>
    <w:uiPriority w:val="99"/>
    <w:semiHidden/>
    <w:unhideWhenUsed/>
    <w:rsid w:val="00076FD1"/>
    <w:pPr>
      <w:spacing w:before="100" w:beforeAutospacing="1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076FD1"/>
  </w:style>
  <w:style w:type="character" w:customStyle="1" w:styleId="nf">
    <w:name w:val="nf"/>
    <w:basedOn w:val="a1"/>
    <w:rsid w:val="00076FD1"/>
  </w:style>
  <w:style w:type="character" w:customStyle="1" w:styleId="p">
    <w:name w:val="p"/>
    <w:basedOn w:val="a1"/>
    <w:rsid w:val="00076FD1"/>
  </w:style>
  <w:style w:type="character" w:customStyle="1" w:styleId="nc">
    <w:name w:val="nc"/>
    <w:basedOn w:val="a1"/>
    <w:rsid w:val="00076FD1"/>
  </w:style>
  <w:style w:type="character" w:customStyle="1" w:styleId="o">
    <w:name w:val="o"/>
    <w:basedOn w:val="a1"/>
    <w:rsid w:val="00531F0D"/>
  </w:style>
  <w:style w:type="character" w:customStyle="1" w:styleId="k">
    <w:name w:val="k"/>
    <w:basedOn w:val="a1"/>
    <w:rsid w:val="006C0738"/>
  </w:style>
  <w:style w:type="character" w:customStyle="1" w:styleId="m">
    <w:name w:val="m"/>
    <w:basedOn w:val="a1"/>
    <w:rsid w:val="006C0738"/>
  </w:style>
  <w:style w:type="character" w:customStyle="1" w:styleId="pre">
    <w:name w:val="pre"/>
    <w:basedOn w:val="a1"/>
    <w:rsid w:val="00384698"/>
  </w:style>
  <w:style w:type="character" w:styleId="ac">
    <w:name w:val="line number"/>
    <w:basedOn w:val="a1"/>
    <w:uiPriority w:val="99"/>
    <w:semiHidden/>
    <w:unhideWhenUsed/>
    <w:rsid w:val="00451050"/>
  </w:style>
  <w:style w:type="paragraph" w:styleId="TOC">
    <w:name w:val="TOC Heading"/>
    <w:basedOn w:val="1"/>
    <w:next w:val="a"/>
    <w:uiPriority w:val="39"/>
    <w:semiHidden/>
    <w:unhideWhenUsed/>
    <w:qFormat/>
    <w:rsid w:val="003D596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D5964"/>
    <w:pPr>
      <w:spacing w:after="100" w:line="276" w:lineRule="auto"/>
      <w:ind w:left="440" w:firstLineChars="0" w:firstLine="0"/>
      <w:jc w:val="left"/>
    </w:pPr>
    <w:rPr>
      <w:kern w:val="0"/>
      <w:sz w:val="22"/>
      <w:szCs w:val="22"/>
    </w:rPr>
  </w:style>
  <w:style w:type="character" w:styleId="ad">
    <w:name w:val="annotation reference"/>
    <w:basedOn w:val="a1"/>
    <w:uiPriority w:val="99"/>
    <w:semiHidden/>
    <w:unhideWhenUsed/>
    <w:rsid w:val="00CB74CA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CB74CA"/>
    <w:pPr>
      <w:jc w:val="left"/>
    </w:pPr>
  </w:style>
  <w:style w:type="character" w:customStyle="1" w:styleId="Char4">
    <w:name w:val="批注文字 Char"/>
    <w:basedOn w:val="a1"/>
    <w:link w:val="ae"/>
    <w:uiPriority w:val="99"/>
    <w:semiHidden/>
    <w:rsid w:val="00CB74CA"/>
    <w:rPr>
      <w:sz w:val="2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CB74CA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CB74CA"/>
    <w:rPr>
      <w:b/>
      <w:bCs/>
      <w:sz w:val="28"/>
    </w:rPr>
  </w:style>
  <w:style w:type="character" w:customStyle="1" w:styleId="hljs-tag">
    <w:name w:val="hljs-tag"/>
    <w:basedOn w:val="a1"/>
    <w:rsid w:val="005E458C"/>
  </w:style>
  <w:style w:type="character" w:customStyle="1" w:styleId="hljs-title">
    <w:name w:val="hljs-title"/>
    <w:basedOn w:val="a1"/>
    <w:rsid w:val="005E458C"/>
  </w:style>
  <w:style w:type="character" w:customStyle="1" w:styleId="hljs-attribute">
    <w:name w:val="hljs-attribute"/>
    <w:basedOn w:val="a1"/>
    <w:rsid w:val="005E458C"/>
  </w:style>
  <w:style w:type="character" w:customStyle="1" w:styleId="hljs-value">
    <w:name w:val="hljs-value"/>
    <w:basedOn w:val="a1"/>
    <w:rsid w:val="005E458C"/>
  </w:style>
  <w:style w:type="character" w:styleId="af0">
    <w:name w:val="Emphasis"/>
    <w:basedOn w:val="a1"/>
    <w:uiPriority w:val="20"/>
    <w:qFormat/>
    <w:rsid w:val="005E45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120" w:lineRule="auto"/>
        <w:ind w:left="981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D5"/>
    <w:rPr>
      <w:sz w:val="28"/>
    </w:rPr>
  </w:style>
  <w:style w:type="paragraph" w:styleId="1">
    <w:name w:val="heading 1"/>
    <w:basedOn w:val="a"/>
    <w:next w:val="a0"/>
    <w:link w:val="1Char"/>
    <w:uiPriority w:val="9"/>
    <w:qFormat/>
    <w:rsid w:val="007C2AE1"/>
    <w:pPr>
      <w:keepNext/>
      <w:keepLines/>
      <w:numPr>
        <w:numId w:val="1"/>
      </w:numPr>
      <w:spacing w:before="220" w:after="210" w:line="578" w:lineRule="auto"/>
      <w:ind w:firstLineChars="0" w:firstLine="0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7C2AE1"/>
    <w:pPr>
      <w:keepNext/>
      <w:keepLines/>
      <w:numPr>
        <w:ilvl w:val="1"/>
        <w:numId w:val="1"/>
      </w:numPr>
      <w:spacing w:before="260" w:after="260" w:line="416" w:lineRule="auto"/>
      <w:ind w:rightChars="100" w:right="100" w:firstLineChars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qFormat/>
    <w:rsid w:val="003042D5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rFonts w:eastAsia="微软雅黑"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qFormat/>
    <w:rsid w:val="003042D5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="微软雅黑" w:hAnsiTheme="majorHAnsi" w:cstheme="majorBidi"/>
      <w:bCs/>
      <w:szCs w:val="28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3042D5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rFonts w:eastAsia="微软雅黑"/>
      <w:bCs/>
      <w:szCs w:val="28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4843D6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4843D6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4843D6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4843D6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7"/>
    <w:qFormat/>
    <w:rsid w:val="00F56148"/>
    <w:pPr>
      <w:spacing w:line="180" w:lineRule="auto"/>
      <w:ind w:left="113"/>
    </w:pPr>
    <w:rPr>
      <w:sz w:val="21"/>
    </w:rPr>
  </w:style>
  <w:style w:type="character" w:customStyle="1" w:styleId="1Char">
    <w:name w:val="标题 1 Char"/>
    <w:basedOn w:val="a1"/>
    <w:link w:val="1"/>
    <w:uiPriority w:val="9"/>
    <w:rsid w:val="007C2AE1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C2AE1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042D5"/>
    <w:rPr>
      <w:rFonts w:eastAsia="微软雅黑"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3042D5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042D5"/>
    <w:rPr>
      <w:rFonts w:eastAsia="微软雅黑"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D33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D3389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D33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D3389"/>
    <w:rPr>
      <w:rFonts w:asciiTheme="majorHAnsi" w:eastAsiaTheme="majorEastAsia" w:hAnsiTheme="majorHAnsi" w:cstheme="majorBidi"/>
      <w:sz w:val="28"/>
    </w:rPr>
  </w:style>
  <w:style w:type="paragraph" w:styleId="a4">
    <w:name w:val="No Spacing"/>
    <w:link w:val="Char"/>
    <w:uiPriority w:val="1"/>
    <w:qFormat/>
    <w:rsid w:val="000962AE"/>
    <w:rPr>
      <w:kern w:val="0"/>
      <w:sz w:val="22"/>
      <w:szCs w:val="22"/>
    </w:rPr>
  </w:style>
  <w:style w:type="character" w:customStyle="1" w:styleId="Char">
    <w:name w:val="无间隔 Char"/>
    <w:basedOn w:val="a1"/>
    <w:link w:val="a4"/>
    <w:uiPriority w:val="1"/>
    <w:rsid w:val="000962AE"/>
    <w:rPr>
      <w:kern w:val="0"/>
      <w:sz w:val="22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962AE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0962A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0962AE"/>
    <w:rPr>
      <w:rFonts w:ascii="Calibri" w:eastAsia="宋体" w:hAnsi="Calibri" w:cs="Times New Roman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774E62"/>
    <w:pPr>
      <w:tabs>
        <w:tab w:val="left" w:pos="851"/>
        <w:tab w:val="right" w:leader="dot" w:pos="8296"/>
      </w:tabs>
      <w:ind w:leftChars="101" w:left="283"/>
    </w:pPr>
    <w:rPr>
      <w:rFonts w:ascii="Calibri" w:eastAsia="宋体" w:hAnsi="Calibri" w:cs="Times New Roman"/>
      <w:sz w:val="21"/>
      <w:szCs w:val="22"/>
    </w:rPr>
  </w:style>
  <w:style w:type="character" w:styleId="a6">
    <w:name w:val="Hyperlink"/>
    <w:basedOn w:val="a1"/>
    <w:uiPriority w:val="99"/>
    <w:unhideWhenUsed/>
    <w:rsid w:val="000962AE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09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0962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rsid w:val="000962AE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774E6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774E62"/>
    <w:rPr>
      <w:rFonts w:ascii="宋体" w:eastAsia="宋体"/>
      <w:sz w:val="18"/>
      <w:szCs w:val="18"/>
    </w:rPr>
  </w:style>
  <w:style w:type="table" w:styleId="aa">
    <w:name w:val="Table Grid"/>
    <w:basedOn w:val="a2"/>
    <w:uiPriority w:val="59"/>
    <w:rsid w:val="00666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72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72BDD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1"/>
    <w:rsid w:val="00F72BDD"/>
  </w:style>
  <w:style w:type="character" w:customStyle="1" w:styleId="nt">
    <w:name w:val="nt"/>
    <w:basedOn w:val="a1"/>
    <w:rsid w:val="00F72BDD"/>
  </w:style>
  <w:style w:type="character" w:customStyle="1" w:styleId="na">
    <w:name w:val="na"/>
    <w:basedOn w:val="a1"/>
    <w:rsid w:val="00F72BDD"/>
  </w:style>
  <w:style w:type="character" w:customStyle="1" w:styleId="s">
    <w:name w:val="s"/>
    <w:basedOn w:val="a1"/>
    <w:rsid w:val="00F72BDD"/>
  </w:style>
  <w:style w:type="character" w:customStyle="1" w:styleId="cp">
    <w:name w:val="cp"/>
    <w:basedOn w:val="a1"/>
    <w:rsid w:val="00B5457E"/>
  </w:style>
  <w:style w:type="character" w:customStyle="1" w:styleId="c1">
    <w:name w:val="c1"/>
    <w:basedOn w:val="a1"/>
    <w:rsid w:val="00592D0E"/>
  </w:style>
  <w:style w:type="paragraph" w:styleId="ab">
    <w:name w:val="Normal (Web)"/>
    <w:basedOn w:val="a"/>
    <w:uiPriority w:val="99"/>
    <w:semiHidden/>
    <w:unhideWhenUsed/>
    <w:rsid w:val="00076FD1"/>
    <w:pPr>
      <w:spacing w:before="100" w:beforeAutospacing="1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076FD1"/>
  </w:style>
  <w:style w:type="character" w:customStyle="1" w:styleId="nf">
    <w:name w:val="nf"/>
    <w:basedOn w:val="a1"/>
    <w:rsid w:val="00076FD1"/>
  </w:style>
  <w:style w:type="character" w:customStyle="1" w:styleId="p">
    <w:name w:val="p"/>
    <w:basedOn w:val="a1"/>
    <w:rsid w:val="00076FD1"/>
  </w:style>
  <w:style w:type="character" w:customStyle="1" w:styleId="nc">
    <w:name w:val="nc"/>
    <w:basedOn w:val="a1"/>
    <w:rsid w:val="00076FD1"/>
  </w:style>
  <w:style w:type="character" w:customStyle="1" w:styleId="o">
    <w:name w:val="o"/>
    <w:basedOn w:val="a1"/>
    <w:rsid w:val="00531F0D"/>
  </w:style>
  <w:style w:type="character" w:customStyle="1" w:styleId="k">
    <w:name w:val="k"/>
    <w:basedOn w:val="a1"/>
    <w:rsid w:val="006C0738"/>
  </w:style>
  <w:style w:type="character" w:customStyle="1" w:styleId="m">
    <w:name w:val="m"/>
    <w:basedOn w:val="a1"/>
    <w:rsid w:val="006C0738"/>
  </w:style>
  <w:style w:type="character" w:customStyle="1" w:styleId="pre">
    <w:name w:val="pre"/>
    <w:basedOn w:val="a1"/>
    <w:rsid w:val="00384698"/>
  </w:style>
  <w:style w:type="character" w:styleId="ac">
    <w:name w:val="line number"/>
    <w:basedOn w:val="a1"/>
    <w:uiPriority w:val="99"/>
    <w:semiHidden/>
    <w:unhideWhenUsed/>
    <w:rsid w:val="00451050"/>
  </w:style>
  <w:style w:type="paragraph" w:styleId="TOC">
    <w:name w:val="TOC Heading"/>
    <w:basedOn w:val="1"/>
    <w:next w:val="a"/>
    <w:uiPriority w:val="39"/>
    <w:semiHidden/>
    <w:unhideWhenUsed/>
    <w:qFormat/>
    <w:rsid w:val="003D596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D5964"/>
    <w:pPr>
      <w:spacing w:after="100" w:line="276" w:lineRule="auto"/>
      <w:ind w:left="440" w:firstLineChars="0" w:firstLine="0"/>
      <w:jc w:val="left"/>
    </w:pPr>
    <w:rPr>
      <w:kern w:val="0"/>
      <w:sz w:val="22"/>
      <w:szCs w:val="22"/>
    </w:rPr>
  </w:style>
  <w:style w:type="character" w:styleId="ad">
    <w:name w:val="annotation reference"/>
    <w:basedOn w:val="a1"/>
    <w:uiPriority w:val="99"/>
    <w:semiHidden/>
    <w:unhideWhenUsed/>
    <w:rsid w:val="00CB74CA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CB74CA"/>
    <w:pPr>
      <w:jc w:val="left"/>
    </w:pPr>
  </w:style>
  <w:style w:type="character" w:customStyle="1" w:styleId="Char4">
    <w:name w:val="批注文字 Char"/>
    <w:basedOn w:val="a1"/>
    <w:link w:val="ae"/>
    <w:uiPriority w:val="99"/>
    <w:semiHidden/>
    <w:rsid w:val="00CB74CA"/>
    <w:rPr>
      <w:sz w:val="2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CB74CA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CB74CA"/>
    <w:rPr>
      <w:b/>
      <w:bCs/>
      <w:sz w:val="28"/>
    </w:rPr>
  </w:style>
  <w:style w:type="character" w:customStyle="1" w:styleId="hljs-tag">
    <w:name w:val="hljs-tag"/>
    <w:basedOn w:val="a1"/>
    <w:rsid w:val="005E458C"/>
  </w:style>
  <w:style w:type="character" w:customStyle="1" w:styleId="hljs-title">
    <w:name w:val="hljs-title"/>
    <w:basedOn w:val="a1"/>
    <w:rsid w:val="005E458C"/>
  </w:style>
  <w:style w:type="character" w:customStyle="1" w:styleId="hljs-attribute">
    <w:name w:val="hljs-attribute"/>
    <w:basedOn w:val="a1"/>
    <w:rsid w:val="005E458C"/>
  </w:style>
  <w:style w:type="character" w:customStyle="1" w:styleId="hljs-value">
    <w:name w:val="hljs-value"/>
    <w:basedOn w:val="a1"/>
    <w:rsid w:val="005E458C"/>
  </w:style>
  <w:style w:type="character" w:styleId="af0">
    <w:name w:val="Emphasis"/>
    <w:basedOn w:val="a1"/>
    <w:uiPriority w:val="20"/>
    <w:qFormat/>
    <w:rsid w:val="005E4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gi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erSpace\&#25105;&#30340;&#31508;&#35760;\&#20013;&#31185;&#38498;&#36719;&#20214;&#20013;&#24515;&#25991;&#26723;&#27169;&#26495;v1.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E1C4138F8841CFBA2C588F6BC4A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2946E5-B303-4B48-A947-BC775078A5B5}"/>
      </w:docPartPr>
      <w:docPartBody>
        <w:p w:rsidR="00134BB0" w:rsidRDefault="00BD17BF" w:rsidP="00BD17BF">
          <w:pPr>
            <w:pStyle w:val="11E1C4138F8841CFBA2C588F6BC4A510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6B850D7ADE34CEDA4A913C7A31108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FE2B0B-3A98-411E-978C-61A97861438A}"/>
      </w:docPartPr>
      <w:docPartBody>
        <w:p w:rsidR="00134BB0" w:rsidRDefault="00BD17BF" w:rsidP="00BD17BF">
          <w:pPr>
            <w:pStyle w:val="76B850D7ADE34CEDA4A913C7A311081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17BF"/>
    <w:rsid w:val="00134BB0"/>
    <w:rsid w:val="002129CB"/>
    <w:rsid w:val="002D56AA"/>
    <w:rsid w:val="003B7CDC"/>
    <w:rsid w:val="00602D53"/>
    <w:rsid w:val="00722596"/>
    <w:rsid w:val="00BD17BF"/>
    <w:rsid w:val="00C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69D50C858D4F448D2D3DADD7E645A9">
    <w:name w:val="FA69D50C858D4F448D2D3DADD7E645A9"/>
    <w:rsid w:val="00BD17BF"/>
    <w:pPr>
      <w:widowControl w:val="0"/>
      <w:jc w:val="both"/>
    </w:pPr>
  </w:style>
  <w:style w:type="paragraph" w:customStyle="1" w:styleId="42942F77F06A446180D0AABB50BA824F">
    <w:name w:val="42942F77F06A446180D0AABB50BA824F"/>
    <w:rsid w:val="00BD17BF"/>
    <w:pPr>
      <w:widowControl w:val="0"/>
      <w:jc w:val="both"/>
    </w:pPr>
  </w:style>
  <w:style w:type="paragraph" w:customStyle="1" w:styleId="CABE121F0CF2486CA78624B4C354CB4E">
    <w:name w:val="CABE121F0CF2486CA78624B4C354CB4E"/>
    <w:rsid w:val="00BD17BF"/>
    <w:pPr>
      <w:widowControl w:val="0"/>
      <w:jc w:val="both"/>
    </w:pPr>
  </w:style>
  <w:style w:type="paragraph" w:customStyle="1" w:styleId="505819EDD70D4B66A5CD596034B5B24D">
    <w:name w:val="505819EDD70D4B66A5CD596034B5B24D"/>
    <w:rsid w:val="00BD17BF"/>
    <w:pPr>
      <w:widowControl w:val="0"/>
      <w:jc w:val="both"/>
    </w:pPr>
  </w:style>
  <w:style w:type="paragraph" w:customStyle="1" w:styleId="2860A99B22E94B908ED74B55F26B11B1">
    <w:name w:val="2860A99B22E94B908ED74B55F26B11B1"/>
    <w:rsid w:val="00BD17BF"/>
    <w:pPr>
      <w:widowControl w:val="0"/>
      <w:jc w:val="both"/>
    </w:pPr>
  </w:style>
  <w:style w:type="paragraph" w:customStyle="1" w:styleId="3A3B72B54773468DA64913D2812BE8EA">
    <w:name w:val="3A3B72B54773468DA64913D2812BE8EA"/>
    <w:rsid w:val="00BD17BF"/>
    <w:pPr>
      <w:widowControl w:val="0"/>
      <w:jc w:val="both"/>
    </w:pPr>
  </w:style>
  <w:style w:type="paragraph" w:customStyle="1" w:styleId="A4B37110FC4540508396BF31542F0DC7">
    <w:name w:val="A4B37110FC4540508396BF31542F0DC7"/>
    <w:rsid w:val="00BD17BF"/>
    <w:pPr>
      <w:widowControl w:val="0"/>
      <w:jc w:val="both"/>
    </w:pPr>
  </w:style>
  <w:style w:type="paragraph" w:customStyle="1" w:styleId="8A82A284E9B64DBE89A7F9314DCE58FE">
    <w:name w:val="8A82A284E9B64DBE89A7F9314DCE58FE"/>
    <w:rsid w:val="00BD17BF"/>
    <w:pPr>
      <w:widowControl w:val="0"/>
      <w:jc w:val="both"/>
    </w:pPr>
  </w:style>
  <w:style w:type="paragraph" w:customStyle="1" w:styleId="44C0E175852A40C8AC15A0D09A086050">
    <w:name w:val="44C0E175852A40C8AC15A0D09A086050"/>
    <w:rsid w:val="00BD17BF"/>
    <w:pPr>
      <w:widowControl w:val="0"/>
      <w:jc w:val="both"/>
    </w:pPr>
  </w:style>
  <w:style w:type="paragraph" w:customStyle="1" w:styleId="C35ED8FDDFC44CB4B8D28CC3B4E3FD1C">
    <w:name w:val="C35ED8FDDFC44CB4B8D28CC3B4E3FD1C"/>
    <w:rsid w:val="00BD17BF"/>
    <w:pPr>
      <w:widowControl w:val="0"/>
      <w:jc w:val="both"/>
    </w:pPr>
  </w:style>
  <w:style w:type="paragraph" w:customStyle="1" w:styleId="5E85793230B546F58C7C3917E1387500">
    <w:name w:val="5E85793230B546F58C7C3917E1387500"/>
    <w:rsid w:val="00BD17BF"/>
    <w:pPr>
      <w:widowControl w:val="0"/>
      <w:jc w:val="both"/>
    </w:pPr>
  </w:style>
  <w:style w:type="paragraph" w:customStyle="1" w:styleId="E12D98D20D124651810612979870DEDF">
    <w:name w:val="E12D98D20D124651810612979870DEDF"/>
    <w:rsid w:val="00BD17BF"/>
    <w:pPr>
      <w:widowControl w:val="0"/>
      <w:jc w:val="both"/>
    </w:pPr>
  </w:style>
  <w:style w:type="paragraph" w:customStyle="1" w:styleId="E3353B21A4DE4B4EAA0CE8D6435C6AEE">
    <w:name w:val="E3353B21A4DE4B4EAA0CE8D6435C6AEE"/>
    <w:rsid w:val="00BD17BF"/>
    <w:pPr>
      <w:widowControl w:val="0"/>
      <w:jc w:val="both"/>
    </w:pPr>
  </w:style>
  <w:style w:type="paragraph" w:customStyle="1" w:styleId="8F70A09FDE004CC18A7E35589D657B8F">
    <w:name w:val="8F70A09FDE004CC18A7E35589D657B8F"/>
    <w:rsid w:val="00BD17BF"/>
    <w:pPr>
      <w:widowControl w:val="0"/>
      <w:jc w:val="both"/>
    </w:pPr>
  </w:style>
  <w:style w:type="paragraph" w:customStyle="1" w:styleId="02D19D0A089149A68F08C70029FD12C1">
    <w:name w:val="02D19D0A089149A68F08C70029FD12C1"/>
    <w:rsid w:val="00BD17BF"/>
    <w:pPr>
      <w:widowControl w:val="0"/>
      <w:jc w:val="both"/>
    </w:pPr>
  </w:style>
  <w:style w:type="paragraph" w:customStyle="1" w:styleId="0FD2ADA39E9E43269D6D8E7E94BE5A70">
    <w:name w:val="0FD2ADA39E9E43269D6D8E7E94BE5A70"/>
    <w:rsid w:val="00BD17BF"/>
    <w:pPr>
      <w:widowControl w:val="0"/>
      <w:jc w:val="both"/>
    </w:pPr>
  </w:style>
  <w:style w:type="paragraph" w:customStyle="1" w:styleId="6DCEA0426BF44FC08CA2E8FEFD98C6DD">
    <w:name w:val="6DCEA0426BF44FC08CA2E8FEFD98C6DD"/>
    <w:rsid w:val="00BD17BF"/>
    <w:pPr>
      <w:widowControl w:val="0"/>
      <w:jc w:val="both"/>
    </w:pPr>
  </w:style>
  <w:style w:type="paragraph" w:customStyle="1" w:styleId="49E4313C428E43D0A072EF39943C38D3">
    <w:name w:val="49E4313C428E43D0A072EF39943C38D3"/>
    <w:rsid w:val="00BD17BF"/>
    <w:pPr>
      <w:widowControl w:val="0"/>
      <w:jc w:val="both"/>
    </w:pPr>
  </w:style>
  <w:style w:type="paragraph" w:customStyle="1" w:styleId="554A789A5CC24C4398BC170B55FF8A7E">
    <w:name w:val="554A789A5CC24C4398BC170B55FF8A7E"/>
    <w:rsid w:val="00BD17BF"/>
    <w:pPr>
      <w:widowControl w:val="0"/>
      <w:jc w:val="both"/>
    </w:pPr>
  </w:style>
  <w:style w:type="paragraph" w:customStyle="1" w:styleId="30125996F022432E9EB720DB727AF41D">
    <w:name w:val="30125996F022432E9EB720DB727AF41D"/>
    <w:rsid w:val="00BD17BF"/>
    <w:pPr>
      <w:widowControl w:val="0"/>
      <w:jc w:val="both"/>
    </w:pPr>
  </w:style>
  <w:style w:type="paragraph" w:customStyle="1" w:styleId="35FFD642F38F464A8E5D358660BF12B4">
    <w:name w:val="35FFD642F38F464A8E5D358660BF12B4"/>
    <w:rsid w:val="00BD17BF"/>
    <w:pPr>
      <w:widowControl w:val="0"/>
      <w:jc w:val="both"/>
    </w:pPr>
  </w:style>
  <w:style w:type="paragraph" w:customStyle="1" w:styleId="6FE96DFD05164DB79542ADDB434E6C74">
    <w:name w:val="6FE96DFD05164DB79542ADDB434E6C74"/>
    <w:rsid w:val="00BD17BF"/>
    <w:pPr>
      <w:widowControl w:val="0"/>
      <w:jc w:val="both"/>
    </w:pPr>
  </w:style>
  <w:style w:type="paragraph" w:customStyle="1" w:styleId="93A9CC07F23348C9A6D0EC232C14AD49">
    <w:name w:val="93A9CC07F23348C9A6D0EC232C14AD49"/>
    <w:rsid w:val="00BD17BF"/>
    <w:pPr>
      <w:widowControl w:val="0"/>
      <w:jc w:val="both"/>
    </w:pPr>
  </w:style>
  <w:style w:type="paragraph" w:customStyle="1" w:styleId="5FB991A7254C4244A70CC728E0174D2D">
    <w:name w:val="5FB991A7254C4244A70CC728E0174D2D"/>
    <w:rsid w:val="00BD17BF"/>
    <w:pPr>
      <w:widowControl w:val="0"/>
      <w:jc w:val="both"/>
    </w:pPr>
  </w:style>
  <w:style w:type="paragraph" w:customStyle="1" w:styleId="B4AFE7A7879E4A04A65054A97C793F5B">
    <w:name w:val="B4AFE7A7879E4A04A65054A97C793F5B"/>
    <w:rsid w:val="00BD17BF"/>
    <w:pPr>
      <w:widowControl w:val="0"/>
      <w:jc w:val="both"/>
    </w:pPr>
  </w:style>
  <w:style w:type="paragraph" w:customStyle="1" w:styleId="038C8F0E981B460C9257C55BC0ACA075">
    <w:name w:val="038C8F0E981B460C9257C55BC0ACA075"/>
    <w:rsid w:val="00BD17BF"/>
    <w:pPr>
      <w:widowControl w:val="0"/>
      <w:jc w:val="both"/>
    </w:pPr>
  </w:style>
  <w:style w:type="paragraph" w:customStyle="1" w:styleId="EC13EC9868B44029BC9EDC63127ADEFC">
    <w:name w:val="EC13EC9868B44029BC9EDC63127ADEFC"/>
    <w:rsid w:val="00BD17BF"/>
    <w:pPr>
      <w:widowControl w:val="0"/>
      <w:jc w:val="both"/>
    </w:pPr>
  </w:style>
  <w:style w:type="paragraph" w:customStyle="1" w:styleId="45EA35F142144E599FB0805585F28520">
    <w:name w:val="45EA35F142144E599FB0805585F28520"/>
    <w:rsid w:val="00BD17BF"/>
    <w:pPr>
      <w:widowControl w:val="0"/>
      <w:jc w:val="both"/>
    </w:pPr>
  </w:style>
  <w:style w:type="paragraph" w:customStyle="1" w:styleId="A8480AEDE2374AF5849F9B11145E04D2">
    <w:name w:val="A8480AEDE2374AF5849F9B11145E04D2"/>
    <w:rsid w:val="00BD17BF"/>
    <w:pPr>
      <w:widowControl w:val="0"/>
      <w:jc w:val="both"/>
    </w:pPr>
  </w:style>
  <w:style w:type="paragraph" w:customStyle="1" w:styleId="0D24A85BD51E4729BA0E5C7A80FABBCA">
    <w:name w:val="0D24A85BD51E4729BA0E5C7A80FABBCA"/>
    <w:rsid w:val="00BD17BF"/>
    <w:pPr>
      <w:widowControl w:val="0"/>
      <w:jc w:val="both"/>
    </w:pPr>
  </w:style>
  <w:style w:type="paragraph" w:customStyle="1" w:styleId="68842D44BF6F48DEABBA09D6F5564414">
    <w:name w:val="68842D44BF6F48DEABBA09D6F5564414"/>
    <w:rsid w:val="00BD17BF"/>
    <w:pPr>
      <w:widowControl w:val="0"/>
      <w:jc w:val="both"/>
    </w:pPr>
  </w:style>
  <w:style w:type="paragraph" w:customStyle="1" w:styleId="F7BC0672060040A1A4BF1369E7FD110E">
    <w:name w:val="F7BC0672060040A1A4BF1369E7FD110E"/>
    <w:rsid w:val="00BD17BF"/>
    <w:pPr>
      <w:widowControl w:val="0"/>
      <w:jc w:val="both"/>
    </w:pPr>
  </w:style>
  <w:style w:type="paragraph" w:customStyle="1" w:styleId="2649119C64AE4F87B1D6D60959DD514A">
    <w:name w:val="2649119C64AE4F87B1D6D60959DD514A"/>
    <w:rsid w:val="00BD17BF"/>
    <w:pPr>
      <w:widowControl w:val="0"/>
      <w:jc w:val="both"/>
    </w:pPr>
  </w:style>
  <w:style w:type="paragraph" w:customStyle="1" w:styleId="B79E1B857F514467ACA8A017D7D90667">
    <w:name w:val="B79E1B857F514467ACA8A017D7D90667"/>
    <w:rsid w:val="00BD17BF"/>
    <w:pPr>
      <w:widowControl w:val="0"/>
      <w:jc w:val="both"/>
    </w:pPr>
  </w:style>
  <w:style w:type="paragraph" w:customStyle="1" w:styleId="45077EA973B84098B5D1D5BEB7C60498">
    <w:name w:val="45077EA973B84098B5D1D5BEB7C60498"/>
    <w:rsid w:val="00BD17BF"/>
    <w:pPr>
      <w:widowControl w:val="0"/>
      <w:jc w:val="both"/>
    </w:pPr>
  </w:style>
  <w:style w:type="paragraph" w:customStyle="1" w:styleId="3EF0ED5E609D4E2DB4F67189FF13C1EF">
    <w:name w:val="3EF0ED5E609D4E2DB4F67189FF13C1EF"/>
    <w:rsid w:val="00BD17BF"/>
    <w:pPr>
      <w:widowControl w:val="0"/>
      <w:jc w:val="both"/>
    </w:pPr>
  </w:style>
  <w:style w:type="paragraph" w:customStyle="1" w:styleId="70A297D6B1CD4E989AD947028DD06823">
    <w:name w:val="70A297D6B1CD4E989AD947028DD06823"/>
    <w:rsid w:val="00BD17BF"/>
    <w:pPr>
      <w:widowControl w:val="0"/>
      <w:jc w:val="both"/>
    </w:pPr>
  </w:style>
  <w:style w:type="paragraph" w:customStyle="1" w:styleId="11E1C4138F8841CFBA2C588F6BC4A510">
    <w:name w:val="11E1C4138F8841CFBA2C588F6BC4A510"/>
    <w:rsid w:val="00BD17BF"/>
    <w:pPr>
      <w:widowControl w:val="0"/>
      <w:jc w:val="both"/>
    </w:pPr>
  </w:style>
  <w:style w:type="paragraph" w:customStyle="1" w:styleId="76B850D7ADE34CEDA4A913C7A3110814">
    <w:name w:val="76B850D7ADE34CEDA4A913C7A3110814"/>
    <w:rsid w:val="00BD17BF"/>
    <w:pPr>
      <w:widowControl w:val="0"/>
      <w:jc w:val="both"/>
    </w:pPr>
  </w:style>
  <w:style w:type="paragraph" w:customStyle="1" w:styleId="726774DE90234601B6791A230DAA4974">
    <w:name w:val="726774DE90234601B6791A230DAA4974"/>
    <w:rsid w:val="00BD17BF"/>
    <w:pPr>
      <w:widowControl w:val="0"/>
      <w:jc w:val="both"/>
    </w:pPr>
  </w:style>
  <w:style w:type="paragraph" w:customStyle="1" w:styleId="7AC700A7681F4EAC822C879F97082B60">
    <w:name w:val="7AC700A7681F4EAC822C879F97082B60"/>
    <w:rsid w:val="00BD17BF"/>
    <w:pPr>
      <w:widowControl w:val="0"/>
      <w:jc w:val="both"/>
    </w:pPr>
  </w:style>
  <w:style w:type="paragraph" w:customStyle="1" w:styleId="0C2BC39112894585AC1861BBF80BC531">
    <w:name w:val="0C2BC39112894585AC1861BBF80BC531"/>
    <w:rsid w:val="00BD17BF"/>
    <w:pPr>
      <w:widowControl w:val="0"/>
      <w:jc w:val="both"/>
    </w:pPr>
  </w:style>
  <w:style w:type="paragraph" w:customStyle="1" w:styleId="92CEA957AF86423996B690C137847026">
    <w:name w:val="92CEA957AF86423996B690C137847026"/>
    <w:rsid w:val="00BD17BF"/>
    <w:pPr>
      <w:widowControl w:val="0"/>
      <w:jc w:val="both"/>
    </w:pPr>
  </w:style>
  <w:style w:type="paragraph" w:customStyle="1" w:styleId="4B95F87F55914F7D886E4A871B6D7EF1">
    <w:name w:val="4B95F87F55914F7D886E4A871B6D7EF1"/>
    <w:rsid w:val="00BD17BF"/>
    <w:pPr>
      <w:widowControl w:val="0"/>
      <w:jc w:val="both"/>
    </w:pPr>
  </w:style>
  <w:style w:type="paragraph" w:customStyle="1" w:styleId="AFEEA290B4F149799BA1FA7C2D2A7846">
    <w:name w:val="AFEEA290B4F149799BA1FA7C2D2A7846"/>
    <w:rsid w:val="00BD17BF"/>
    <w:pPr>
      <w:widowControl w:val="0"/>
      <w:jc w:val="both"/>
    </w:pPr>
  </w:style>
  <w:style w:type="paragraph" w:customStyle="1" w:styleId="F379B1FF3C56468BBA98C2F34171AD4E">
    <w:name w:val="F379B1FF3C56468BBA98C2F34171AD4E"/>
    <w:rsid w:val="0072259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6829E-541A-4092-B891-03982F59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中科院软件中心文档模板v1.3.dotx</Template>
  <TotalTime>61</TotalTime>
  <Pages>19</Pages>
  <Words>1758</Words>
  <Characters>10023</Characters>
  <Application>Microsoft Office Word</Application>
  <DocSecurity>0</DocSecurity>
  <Lines>83</Lines>
  <Paragraphs>23</Paragraphs>
  <ScaleCrop>false</ScaleCrop>
  <Company>中移在线服务有限公司</Company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前端代码规范</dc:title>
  <dc:subject>第一版</dc:subject>
  <dc:creator>樊 宇</dc:creator>
  <cp:lastModifiedBy>jhstudio</cp:lastModifiedBy>
  <cp:revision>39</cp:revision>
  <dcterms:created xsi:type="dcterms:W3CDTF">2015-07-31T09:19:00Z</dcterms:created>
  <dcterms:modified xsi:type="dcterms:W3CDTF">2015-08-27T03:12:00Z</dcterms:modified>
</cp:coreProperties>
</file>